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6200C" w:rsidRDefault="009672CF">
      <w:pPr>
        <w:ind w:left="180"/>
        <w:rPr>
          <w:sz w:val="60"/>
          <w:szCs w:val="60"/>
        </w:rPr>
      </w:pPr>
      <w:r>
        <w:rPr>
          <w:sz w:val="60"/>
          <w:szCs w:val="60"/>
        </w:rPr>
        <w:t xml:space="preserve">Benson Latin American Collection </w:t>
      </w:r>
    </w:p>
    <w:p w14:paraId="00000002" w14:textId="77777777" w:rsidR="0086200C" w:rsidRDefault="009672CF">
      <w:pPr>
        <w:spacing w:after="40"/>
        <w:ind w:left="20"/>
        <w:jc w:val="center"/>
        <w:rPr>
          <w:sz w:val="48"/>
          <w:szCs w:val="48"/>
        </w:rPr>
      </w:pPr>
      <w:r>
        <w:rPr>
          <w:sz w:val="48"/>
          <w:szCs w:val="48"/>
        </w:rPr>
        <w:t xml:space="preserve">Special Collections </w:t>
      </w:r>
    </w:p>
    <w:p w14:paraId="00000003" w14:textId="77777777" w:rsidR="0086200C" w:rsidRDefault="009672CF">
      <w:pPr>
        <w:ind w:left="20"/>
        <w:jc w:val="center"/>
        <w:rPr>
          <w:sz w:val="48"/>
          <w:szCs w:val="48"/>
        </w:rPr>
      </w:pPr>
      <w:r>
        <w:rPr>
          <w:sz w:val="48"/>
          <w:szCs w:val="48"/>
        </w:rPr>
        <w:t xml:space="preserve">The University of Texas at Austin </w:t>
      </w:r>
    </w:p>
    <w:p w14:paraId="00000004" w14:textId="77777777" w:rsidR="0086200C" w:rsidRDefault="009672CF">
      <w:pPr>
        <w:spacing w:after="20"/>
        <w:ind w:left="60"/>
        <w:jc w:val="center"/>
        <w:rPr>
          <w:b/>
        </w:rPr>
      </w:pPr>
      <w:r>
        <w:rPr>
          <w:b/>
        </w:rPr>
        <w:t xml:space="preserve"> </w:t>
      </w:r>
    </w:p>
    <w:p w14:paraId="00000005" w14:textId="77777777" w:rsidR="0086200C" w:rsidRDefault="009672CF">
      <w:pPr>
        <w:spacing w:after="20"/>
        <w:ind w:left="60"/>
        <w:jc w:val="center"/>
        <w:rPr>
          <w:b/>
        </w:rPr>
      </w:pPr>
      <w:r>
        <w:rPr>
          <w:b/>
        </w:rPr>
        <w:t xml:space="preserve"> </w:t>
      </w:r>
    </w:p>
    <w:p w14:paraId="00000006" w14:textId="77777777" w:rsidR="0086200C" w:rsidRDefault="009672CF">
      <w:pPr>
        <w:spacing w:after="20"/>
        <w:ind w:left="60"/>
        <w:jc w:val="center"/>
        <w:rPr>
          <w:b/>
        </w:rPr>
      </w:pPr>
      <w:r>
        <w:rPr>
          <w:b/>
        </w:rPr>
        <w:t xml:space="preserve"> </w:t>
      </w:r>
    </w:p>
    <w:p w14:paraId="00000007" w14:textId="77777777" w:rsidR="0086200C" w:rsidRDefault="009672CF">
      <w:pPr>
        <w:spacing w:after="20"/>
        <w:ind w:left="60"/>
        <w:jc w:val="center"/>
        <w:rPr>
          <w:b/>
        </w:rPr>
      </w:pPr>
      <w:r>
        <w:rPr>
          <w:b/>
        </w:rPr>
        <w:t xml:space="preserve"> </w:t>
      </w:r>
    </w:p>
    <w:p w14:paraId="00000008" w14:textId="77777777" w:rsidR="0086200C" w:rsidRDefault="009672CF">
      <w:pPr>
        <w:spacing w:after="20"/>
        <w:ind w:left="60"/>
        <w:jc w:val="center"/>
        <w:rPr>
          <w:b/>
        </w:rPr>
      </w:pPr>
      <w:r>
        <w:rPr>
          <w:b/>
        </w:rPr>
        <w:t xml:space="preserve"> </w:t>
      </w:r>
    </w:p>
    <w:p w14:paraId="00000009" w14:textId="77777777" w:rsidR="0086200C" w:rsidRDefault="009672CF">
      <w:pPr>
        <w:spacing w:after="20"/>
        <w:ind w:left="60"/>
        <w:jc w:val="center"/>
        <w:rPr>
          <w:b/>
        </w:rPr>
      </w:pPr>
      <w:r>
        <w:rPr>
          <w:b/>
        </w:rPr>
        <w:t xml:space="preserve"> </w:t>
      </w:r>
    </w:p>
    <w:p w14:paraId="0000000A" w14:textId="77777777" w:rsidR="0086200C" w:rsidRDefault="009672CF">
      <w:pPr>
        <w:spacing w:after="20"/>
        <w:ind w:left="60"/>
        <w:jc w:val="center"/>
        <w:rPr>
          <w:b/>
        </w:rPr>
      </w:pPr>
      <w:r>
        <w:rPr>
          <w:b/>
        </w:rPr>
        <w:t xml:space="preserve"> </w:t>
      </w:r>
    </w:p>
    <w:p w14:paraId="0000000B" w14:textId="77777777" w:rsidR="0086200C" w:rsidRDefault="009672CF">
      <w:pPr>
        <w:spacing w:after="20"/>
        <w:ind w:left="60"/>
        <w:jc w:val="center"/>
        <w:rPr>
          <w:b/>
        </w:rPr>
      </w:pPr>
      <w:r>
        <w:rPr>
          <w:b/>
        </w:rPr>
        <w:t xml:space="preserve"> </w:t>
      </w:r>
    </w:p>
    <w:p w14:paraId="0000000C" w14:textId="77777777" w:rsidR="0086200C" w:rsidRDefault="009672CF">
      <w:pPr>
        <w:spacing w:after="20"/>
        <w:ind w:left="60"/>
        <w:jc w:val="center"/>
        <w:rPr>
          <w:b/>
        </w:rPr>
      </w:pPr>
      <w:r>
        <w:rPr>
          <w:b/>
        </w:rPr>
        <w:t xml:space="preserve"> </w:t>
      </w:r>
    </w:p>
    <w:p w14:paraId="0000000D" w14:textId="77777777" w:rsidR="0086200C" w:rsidRDefault="009672CF">
      <w:pPr>
        <w:spacing w:after="20"/>
        <w:ind w:left="60"/>
        <w:jc w:val="center"/>
        <w:rPr>
          <w:b/>
        </w:rPr>
      </w:pPr>
      <w:r>
        <w:rPr>
          <w:b/>
        </w:rPr>
        <w:t xml:space="preserve"> </w:t>
      </w:r>
    </w:p>
    <w:p w14:paraId="0000000E" w14:textId="77777777" w:rsidR="0086200C" w:rsidRDefault="009672CF">
      <w:pPr>
        <w:spacing w:after="20"/>
        <w:ind w:left="60"/>
        <w:jc w:val="center"/>
        <w:rPr>
          <w:b/>
        </w:rPr>
      </w:pPr>
      <w:r>
        <w:rPr>
          <w:b/>
        </w:rPr>
        <w:t xml:space="preserve"> </w:t>
      </w:r>
    </w:p>
    <w:p w14:paraId="0000000F" w14:textId="77777777" w:rsidR="0086200C" w:rsidRDefault="009672CF">
      <w:pPr>
        <w:spacing w:after="20"/>
        <w:ind w:left="60"/>
        <w:jc w:val="center"/>
        <w:rPr>
          <w:b/>
        </w:rPr>
      </w:pPr>
      <w:r>
        <w:rPr>
          <w:b/>
        </w:rPr>
        <w:t xml:space="preserve"> </w:t>
      </w:r>
    </w:p>
    <w:p w14:paraId="00000010" w14:textId="77777777" w:rsidR="0086200C" w:rsidRDefault="009672CF">
      <w:pPr>
        <w:spacing w:after="20"/>
        <w:ind w:left="60"/>
        <w:jc w:val="center"/>
        <w:rPr>
          <w:b/>
        </w:rPr>
      </w:pPr>
      <w:r>
        <w:rPr>
          <w:b/>
        </w:rPr>
        <w:t xml:space="preserve"> </w:t>
      </w:r>
    </w:p>
    <w:p w14:paraId="00000011" w14:textId="77777777" w:rsidR="0086200C" w:rsidRDefault="009672CF">
      <w:pPr>
        <w:spacing w:after="20"/>
        <w:ind w:left="60"/>
        <w:jc w:val="center"/>
        <w:rPr>
          <w:b/>
        </w:rPr>
      </w:pPr>
      <w:r>
        <w:rPr>
          <w:b/>
        </w:rPr>
        <w:t xml:space="preserve"> </w:t>
      </w:r>
    </w:p>
    <w:p w14:paraId="00000012" w14:textId="77777777" w:rsidR="0086200C" w:rsidRDefault="009672CF">
      <w:pPr>
        <w:spacing w:after="20"/>
        <w:ind w:left="60"/>
        <w:jc w:val="center"/>
        <w:rPr>
          <w:b/>
        </w:rPr>
      </w:pPr>
      <w:r>
        <w:rPr>
          <w:b/>
        </w:rPr>
        <w:t xml:space="preserve"> </w:t>
      </w:r>
    </w:p>
    <w:p w14:paraId="00000013" w14:textId="77777777" w:rsidR="0086200C" w:rsidRDefault="009672CF">
      <w:pPr>
        <w:spacing w:after="20"/>
        <w:ind w:left="60"/>
        <w:jc w:val="center"/>
        <w:rPr>
          <w:b/>
        </w:rPr>
      </w:pPr>
      <w:r>
        <w:rPr>
          <w:b/>
        </w:rPr>
        <w:t xml:space="preserve"> </w:t>
      </w:r>
    </w:p>
    <w:p w14:paraId="00000014" w14:textId="77777777" w:rsidR="0086200C" w:rsidRDefault="009672CF">
      <w:pPr>
        <w:ind w:left="2160" w:right="2160"/>
        <w:jc w:val="center"/>
        <w:rPr>
          <w:sz w:val="48"/>
          <w:szCs w:val="48"/>
        </w:rPr>
      </w:pPr>
      <w:r>
        <w:rPr>
          <w:sz w:val="48"/>
          <w:szCs w:val="48"/>
        </w:rPr>
        <w:t xml:space="preserve">Finding Aid of the </w:t>
      </w:r>
    </w:p>
    <w:p w14:paraId="00000015" w14:textId="77777777" w:rsidR="0086200C" w:rsidRDefault="009672CF">
      <w:pPr>
        <w:jc w:val="center"/>
        <w:rPr>
          <w:sz w:val="72"/>
          <w:szCs w:val="72"/>
        </w:rPr>
      </w:pPr>
      <w:r>
        <w:rPr>
          <w:sz w:val="72"/>
          <w:szCs w:val="72"/>
        </w:rPr>
        <w:t>Carlos Morton</w:t>
      </w:r>
    </w:p>
    <w:p w14:paraId="00000016" w14:textId="77777777" w:rsidR="0086200C" w:rsidRDefault="009672CF">
      <w:pPr>
        <w:ind w:left="20"/>
        <w:jc w:val="center"/>
        <w:rPr>
          <w:sz w:val="48"/>
          <w:szCs w:val="48"/>
        </w:rPr>
      </w:pPr>
      <w:r>
        <w:rPr>
          <w:sz w:val="48"/>
          <w:szCs w:val="48"/>
        </w:rPr>
        <w:t xml:space="preserve">Papers, 1960-2020 </w:t>
      </w:r>
    </w:p>
    <w:p w14:paraId="00000017" w14:textId="77777777" w:rsidR="0086200C" w:rsidRDefault="009672CF">
      <w:pPr>
        <w:spacing w:after="20"/>
        <w:ind w:left="60"/>
        <w:jc w:val="center"/>
      </w:pPr>
      <w:r>
        <w:t xml:space="preserve"> </w:t>
      </w:r>
    </w:p>
    <w:p w14:paraId="00000018" w14:textId="77777777" w:rsidR="0086200C" w:rsidRDefault="009672CF">
      <w:pPr>
        <w:spacing w:after="20"/>
        <w:ind w:left="60"/>
        <w:jc w:val="center"/>
      </w:pPr>
      <w:r>
        <w:t xml:space="preserve"> </w:t>
      </w:r>
    </w:p>
    <w:p w14:paraId="00000019" w14:textId="77777777" w:rsidR="0086200C" w:rsidRDefault="009672CF">
      <w:pPr>
        <w:spacing w:after="20"/>
        <w:ind w:left="60"/>
        <w:jc w:val="center"/>
      </w:pPr>
      <w:r>
        <w:t xml:space="preserve"> </w:t>
      </w:r>
    </w:p>
    <w:p w14:paraId="0000001A" w14:textId="77777777" w:rsidR="0086200C" w:rsidRDefault="009672CF">
      <w:pPr>
        <w:spacing w:after="160"/>
        <w:ind w:left="60"/>
        <w:jc w:val="center"/>
      </w:pPr>
      <w:r>
        <w:t xml:space="preserve"> </w:t>
      </w:r>
    </w:p>
    <w:p w14:paraId="0000001B" w14:textId="77777777" w:rsidR="0086200C" w:rsidRDefault="009672CF">
      <w:pPr>
        <w:jc w:val="center"/>
      </w:pPr>
      <w:proofErr w:type="gramStart"/>
      <w:r>
        <w:rPr>
          <w:sz w:val="36"/>
          <w:szCs w:val="36"/>
        </w:rPr>
        <w:t>Accession  2020</w:t>
      </w:r>
      <w:proofErr w:type="gramEnd"/>
      <w:r>
        <w:rPr>
          <w:sz w:val="36"/>
          <w:szCs w:val="36"/>
        </w:rPr>
        <w:t>-06</w:t>
      </w:r>
    </w:p>
    <w:p w14:paraId="0000001C" w14:textId="77777777" w:rsidR="0086200C" w:rsidRDefault="0086200C"/>
    <w:p w14:paraId="0000001D" w14:textId="77777777" w:rsidR="0086200C" w:rsidRDefault="0086200C"/>
    <w:p w14:paraId="0000001E" w14:textId="77777777" w:rsidR="0086200C" w:rsidRDefault="0086200C"/>
    <w:p w14:paraId="0000001F" w14:textId="77777777" w:rsidR="0086200C" w:rsidRDefault="009672CF">
      <w:r>
        <w:br w:type="page"/>
      </w:r>
    </w:p>
    <w:p w14:paraId="00000020" w14:textId="77777777" w:rsidR="0086200C" w:rsidRDefault="009672CF">
      <w:pPr>
        <w:spacing w:after="200"/>
        <w:rPr>
          <w:b/>
        </w:rPr>
      </w:pPr>
      <w:r>
        <w:rPr>
          <w:b/>
          <w:u w:val="single"/>
        </w:rPr>
        <w:lastRenderedPageBreak/>
        <w:t>Restrictions</w:t>
      </w:r>
    </w:p>
    <w:p w14:paraId="00000021" w14:textId="77777777" w:rsidR="0086200C" w:rsidRDefault="0086200C">
      <w:pPr>
        <w:spacing w:after="200"/>
        <w:rPr>
          <w:b/>
        </w:rPr>
      </w:pPr>
    </w:p>
    <w:p w14:paraId="00000022" w14:textId="77777777" w:rsidR="0086200C" w:rsidRDefault="009672CF">
      <w:pPr>
        <w:spacing w:after="200"/>
        <w:rPr>
          <w:b/>
        </w:rPr>
      </w:pPr>
      <w:r>
        <w:rPr>
          <w:b/>
        </w:rPr>
        <w:t>Access Restrictions:</w:t>
      </w:r>
    </w:p>
    <w:p w14:paraId="00000023" w14:textId="77777777" w:rsidR="0086200C" w:rsidRDefault="009672CF">
      <w:pPr>
        <w:spacing w:after="200"/>
        <w:rPr>
          <w:b/>
        </w:rPr>
      </w:pPr>
      <w:r>
        <w:t>Unrestricted.</w:t>
      </w:r>
    </w:p>
    <w:p w14:paraId="00000024" w14:textId="77777777" w:rsidR="0086200C" w:rsidRDefault="0086200C">
      <w:pPr>
        <w:spacing w:after="200"/>
        <w:rPr>
          <w:b/>
        </w:rPr>
      </w:pPr>
    </w:p>
    <w:p w14:paraId="00000025" w14:textId="77777777" w:rsidR="0086200C" w:rsidRDefault="009672CF">
      <w:pPr>
        <w:spacing w:after="200"/>
        <w:rPr>
          <w:b/>
        </w:rPr>
      </w:pPr>
      <w:r>
        <w:rPr>
          <w:b/>
        </w:rPr>
        <w:t>Use Restrictions:</w:t>
      </w:r>
    </w:p>
    <w:p w14:paraId="00000026" w14:textId="77777777" w:rsidR="0086200C" w:rsidRDefault="009672CF">
      <w:pPr>
        <w:spacing w:after="200"/>
      </w:pPr>
      <w:r>
        <w:t xml:space="preserve">Standard copyright restrictions apply. </w:t>
      </w:r>
    </w:p>
    <w:p w14:paraId="00000027" w14:textId="77777777" w:rsidR="0086200C" w:rsidRDefault="0086200C">
      <w:pPr>
        <w:spacing w:after="200"/>
        <w:rPr>
          <w:b/>
        </w:rPr>
      </w:pPr>
    </w:p>
    <w:p w14:paraId="00000028" w14:textId="77777777" w:rsidR="0086200C" w:rsidRDefault="009672CF">
      <w:pPr>
        <w:spacing w:after="200"/>
        <w:rPr>
          <w:b/>
        </w:rPr>
      </w:pPr>
      <w:r>
        <w:br w:type="page"/>
      </w:r>
    </w:p>
    <w:p w14:paraId="00000029" w14:textId="77777777" w:rsidR="0086200C" w:rsidRDefault="009672CF">
      <w:pPr>
        <w:spacing w:after="200"/>
        <w:rPr>
          <w:b/>
        </w:rPr>
      </w:pPr>
      <w:r>
        <w:rPr>
          <w:b/>
          <w:u w:val="single"/>
        </w:rPr>
        <w:lastRenderedPageBreak/>
        <w:t>Descriptive Summary</w:t>
      </w:r>
    </w:p>
    <w:p w14:paraId="0000002A" w14:textId="77777777" w:rsidR="0086200C" w:rsidRDefault="009672CF">
      <w:pPr>
        <w:spacing w:after="200"/>
      </w:pPr>
      <w:r>
        <w:rPr>
          <w:b/>
        </w:rPr>
        <w:t xml:space="preserve">Creator: </w:t>
      </w:r>
      <w:r>
        <w:t>Morton, Carlos, 1947-</w:t>
      </w:r>
    </w:p>
    <w:p w14:paraId="0000002B" w14:textId="77777777" w:rsidR="0086200C" w:rsidRDefault="009672CF">
      <w:pPr>
        <w:spacing w:after="200"/>
      </w:pPr>
      <w:r>
        <w:rPr>
          <w:b/>
        </w:rPr>
        <w:t xml:space="preserve">Title: </w:t>
      </w:r>
      <w:r>
        <w:t>Carlos Morton Papers</w:t>
      </w:r>
    </w:p>
    <w:p w14:paraId="0000002C" w14:textId="77777777" w:rsidR="0086200C" w:rsidRDefault="009672CF">
      <w:pPr>
        <w:spacing w:after="200"/>
      </w:pPr>
      <w:r>
        <w:rPr>
          <w:b/>
        </w:rPr>
        <w:t xml:space="preserve">Dates: </w:t>
      </w:r>
      <w:r>
        <w:t>1960-2020</w:t>
      </w:r>
    </w:p>
    <w:p w14:paraId="0000002D" w14:textId="77777777" w:rsidR="0086200C" w:rsidRDefault="009672CF">
      <w:pPr>
        <w:spacing w:after="200"/>
      </w:pPr>
      <w:r>
        <w:rPr>
          <w:b/>
        </w:rPr>
        <w:t xml:space="preserve">OCLC Record No.: </w:t>
      </w:r>
      <w:r>
        <w:t>23353329</w:t>
      </w:r>
    </w:p>
    <w:p w14:paraId="0000002E" w14:textId="77777777" w:rsidR="0086200C" w:rsidRDefault="009672CF">
      <w:pPr>
        <w:spacing w:after="200"/>
      </w:pPr>
      <w:r>
        <w:rPr>
          <w:b/>
        </w:rPr>
        <w:t xml:space="preserve">Extent: </w:t>
      </w:r>
      <w:r>
        <w:t>10 linear feet</w:t>
      </w:r>
    </w:p>
    <w:p w14:paraId="0000002F" w14:textId="77777777" w:rsidR="0086200C" w:rsidRDefault="009672CF">
      <w:pPr>
        <w:spacing w:after="200"/>
      </w:pPr>
      <w:r>
        <w:rPr>
          <w:b/>
        </w:rPr>
        <w:t xml:space="preserve">Language: </w:t>
      </w:r>
      <w:r>
        <w:t>English</w:t>
      </w:r>
    </w:p>
    <w:p w14:paraId="00000030" w14:textId="77777777" w:rsidR="0086200C" w:rsidRDefault="009672CF">
      <w:pPr>
        <w:spacing w:after="200"/>
      </w:pPr>
      <w:r>
        <w:rPr>
          <w:b/>
        </w:rPr>
        <w:t xml:space="preserve">Repository: </w:t>
      </w:r>
      <w:r>
        <w:t>Benson Latin American Collection, The University of Texas at Austin</w:t>
      </w:r>
    </w:p>
    <w:p w14:paraId="00000031" w14:textId="77777777" w:rsidR="0086200C" w:rsidRDefault="009672CF">
      <w:pPr>
        <w:spacing w:after="200"/>
        <w:rPr>
          <w:b/>
        </w:rPr>
      </w:pPr>
      <w:r>
        <w:rPr>
          <w:b/>
        </w:rPr>
        <w:t xml:space="preserve">Abstract: </w:t>
      </w:r>
      <w:commentRangeStart w:id="0"/>
      <w:r>
        <w:t xml:space="preserve">Scripts (published and unpublished), essays, production ephemera, correspondence, and other related materials created between 1960 and 2020 by Mexican-American playwright and professor Dr. Carlos Morton. </w:t>
      </w:r>
      <w:commentRangeEnd w:id="0"/>
      <w:r w:rsidR="00DC7A38">
        <w:rPr>
          <w:rStyle w:val="CommentReference"/>
        </w:rPr>
        <w:commentReference w:id="0"/>
      </w:r>
      <w:r>
        <w:t xml:space="preserve">The collection represents Dr. Morton’s many published works, including </w:t>
      </w:r>
      <w:r>
        <w:rPr>
          <w:i/>
        </w:rPr>
        <w:t xml:space="preserve">The Many Deaths of Danny Rosales </w:t>
      </w:r>
      <w:r>
        <w:t xml:space="preserve">and </w:t>
      </w:r>
      <w:r>
        <w:rPr>
          <w:i/>
        </w:rPr>
        <w:t xml:space="preserve">Johnny Tenorio, </w:t>
      </w:r>
      <w:r>
        <w:t>as well as his education and positions at various academic and cultural arts institutions.</w:t>
      </w:r>
    </w:p>
    <w:p w14:paraId="00000032" w14:textId="77777777" w:rsidR="0086200C" w:rsidRDefault="0086200C">
      <w:pPr>
        <w:spacing w:after="200"/>
        <w:rPr>
          <w:b/>
          <w:u w:val="single"/>
        </w:rPr>
      </w:pPr>
    </w:p>
    <w:p w14:paraId="00000033" w14:textId="77777777" w:rsidR="0086200C" w:rsidRDefault="009672CF">
      <w:pPr>
        <w:spacing w:after="200"/>
        <w:rPr>
          <w:b/>
        </w:rPr>
      </w:pPr>
      <w:r>
        <w:rPr>
          <w:b/>
          <w:u w:val="single"/>
        </w:rPr>
        <w:t>Biographical Sketch</w:t>
      </w:r>
    </w:p>
    <w:p w14:paraId="00000034" w14:textId="5649A9BF" w:rsidR="0086200C" w:rsidRDefault="009672CF">
      <w:pPr>
        <w:spacing w:before="240" w:after="240"/>
        <w:rPr>
          <w:b/>
        </w:rPr>
      </w:pPr>
      <w:r>
        <w:t xml:space="preserve">Dr. Carlos Morton, born October 15, 1947 in Chicago, Illinois, has over one hundred theatrical productions, both in the U.S. and abroad.  His professional credits include the San Francisco Mime Troupe, the New York Shakespeare Festival, the Denver Center Theatre, La </w:t>
      </w:r>
      <w:proofErr w:type="spellStart"/>
      <w:r>
        <w:t>Companía</w:t>
      </w:r>
      <w:proofErr w:type="spellEnd"/>
      <w:r>
        <w:t xml:space="preserve"> Nacional de México, the Puerto Rican Traveling Theatre, and the Arizona Theatre Company. He is the author of </w:t>
      </w:r>
      <w:r>
        <w:rPr>
          <w:i/>
        </w:rPr>
        <w:t>The Many Deaths of Danny Rosales and Other Plays</w:t>
      </w:r>
      <w:r>
        <w:t xml:space="preserve"> (1983), </w:t>
      </w:r>
      <w:r>
        <w:rPr>
          <w:i/>
        </w:rPr>
        <w:t>Johnny Tenorio and Other Plays</w:t>
      </w:r>
      <w:r>
        <w:t xml:space="preserve"> (1992), </w:t>
      </w:r>
      <w:r>
        <w:rPr>
          <w:i/>
        </w:rPr>
        <w:t>The Fickle Finger of Lady Death</w:t>
      </w:r>
      <w:r>
        <w:t xml:space="preserve"> (1996), </w:t>
      </w:r>
      <w:r>
        <w:rPr>
          <w:i/>
        </w:rPr>
        <w:t xml:space="preserve">Rancho Hollywood y </w:t>
      </w:r>
      <w:del w:id="1" w:author="Carla O Alvarez" w:date="2025-03-27T17:26:00Z">
        <w:r w:rsidDel="00C723A5">
          <w:rPr>
            <w:i/>
          </w:rPr>
          <w:delText>o</w:delText>
        </w:r>
      </w:del>
      <w:proofErr w:type="spellStart"/>
      <w:ins w:id="2" w:author="Carla O Alvarez" w:date="2025-03-27T17:26:00Z">
        <w:r w:rsidR="00C723A5">
          <w:rPr>
            <w:i/>
          </w:rPr>
          <w:t>O</w:t>
        </w:r>
      </w:ins>
      <w:r>
        <w:rPr>
          <w:i/>
        </w:rPr>
        <w:t>tras</w:t>
      </w:r>
      <w:proofErr w:type="spellEnd"/>
      <w:r>
        <w:rPr>
          <w:i/>
        </w:rPr>
        <w:t xml:space="preserve"> </w:t>
      </w:r>
      <w:del w:id="3" w:author="Carla O Alvarez" w:date="2025-03-27T17:26:00Z">
        <w:r w:rsidDel="00C723A5">
          <w:rPr>
            <w:i/>
          </w:rPr>
          <w:delText>o</w:delText>
        </w:r>
      </w:del>
      <w:proofErr w:type="spellStart"/>
      <w:ins w:id="4" w:author="Carla O Alvarez" w:date="2025-03-27T17:26:00Z">
        <w:r w:rsidR="00C723A5">
          <w:rPr>
            <w:i/>
          </w:rPr>
          <w:t>O</w:t>
        </w:r>
      </w:ins>
      <w:r>
        <w:rPr>
          <w:i/>
        </w:rPr>
        <w:t>bras</w:t>
      </w:r>
      <w:proofErr w:type="spellEnd"/>
      <w:r>
        <w:rPr>
          <w:i/>
        </w:rPr>
        <w:t xml:space="preserve"> del </w:t>
      </w:r>
      <w:del w:id="5" w:author="Carla O Alvarez" w:date="2025-03-27T17:26:00Z">
        <w:r w:rsidDel="00C723A5">
          <w:rPr>
            <w:i/>
          </w:rPr>
          <w:delText>t</w:delText>
        </w:r>
      </w:del>
      <w:ins w:id="6" w:author="Carla O Alvarez" w:date="2025-03-27T17:26:00Z">
        <w:r w:rsidR="00C723A5">
          <w:rPr>
            <w:i/>
          </w:rPr>
          <w:t>T</w:t>
        </w:r>
      </w:ins>
      <w:r>
        <w:rPr>
          <w:i/>
        </w:rPr>
        <w:t xml:space="preserve">eatro </w:t>
      </w:r>
      <w:del w:id="7" w:author="Carla O Alvarez" w:date="2025-03-27T17:26:00Z">
        <w:r w:rsidDel="00C723A5">
          <w:rPr>
            <w:i/>
          </w:rPr>
          <w:delText>c</w:delText>
        </w:r>
      </w:del>
      <w:ins w:id="8" w:author="Carla O Alvarez" w:date="2025-03-27T17:26:00Z">
        <w:r w:rsidR="00C723A5">
          <w:rPr>
            <w:i/>
          </w:rPr>
          <w:t>C</w:t>
        </w:r>
      </w:ins>
      <w:r>
        <w:rPr>
          <w:i/>
        </w:rPr>
        <w:t>hicano</w:t>
      </w:r>
      <w:r>
        <w:t xml:space="preserve"> (1999), </w:t>
      </w:r>
      <w:r>
        <w:rPr>
          <w:i/>
        </w:rPr>
        <w:t>Dreaming on a Sunday in the Alameda</w:t>
      </w:r>
      <w:r>
        <w:t xml:space="preserve"> (2004), and </w:t>
      </w:r>
      <w:r>
        <w:rPr>
          <w:i/>
        </w:rPr>
        <w:t>Children of the Sun: Scenes for Latino Youth (2008)</w:t>
      </w:r>
      <w:r>
        <w:t>. A former Mina Shaughnessy Scholar and Fulbright Lecturer to Mexico and Poland, Morton holds an M.F.A. in Drama from the University of California, San Diego</w:t>
      </w:r>
      <w:ins w:id="9" w:author="Carla O Alvarez" w:date="2025-03-27T18:30:00Z">
        <w:r w:rsidR="00072264">
          <w:t xml:space="preserve"> (UC San Diego)</w:t>
        </w:r>
      </w:ins>
      <w:r>
        <w:t>, and a Ph.D. in Theatre from the University of Texas at Austin</w:t>
      </w:r>
      <w:ins w:id="10" w:author="Carla O Alvarez" w:date="2025-03-27T18:30:00Z">
        <w:r w:rsidR="00072264">
          <w:t xml:space="preserve"> (UT Austin)</w:t>
        </w:r>
      </w:ins>
      <w:r>
        <w:t xml:space="preserve">. Morton has lived on the border between Mexico and the United States since 1981, teaching at universities in Texas, California and Mexico. </w:t>
      </w:r>
      <w:commentRangeStart w:id="11"/>
      <w:r>
        <w:t>Dr. Morton was Professor Emeritus of Theater at the University of California, Santa Barbara until his retirement in 2020.</w:t>
      </w:r>
      <w:commentRangeEnd w:id="11"/>
      <w:r w:rsidR="001A5FE8">
        <w:rPr>
          <w:rStyle w:val="CommentReference"/>
        </w:rPr>
        <w:commentReference w:id="11"/>
      </w:r>
    </w:p>
    <w:p w14:paraId="00000035" w14:textId="77777777" w:rsidR="0086200C" w:rsidRDefault="0086200C">
      <w:pPr>
        <w:spacing w:after="200"/>
        <w:rPr>
          <w:b/>
          <w:u w:val="single"/>
        </w:rPr>
      </w:pPr>
    </w:p>
    <w:p w14:paraId="00000036" w14:textId="77777777" w:rsidR="0086200C" w:rsidRDefault="009672CF">
      <w:pPr>
        <w:spacing w:after="200"/>
        <w:rPr>
          <w:b/>
          <w:u w:val="single"/>
        </w:rPr>
      </w:pPr>
      <w:r>
        <w:rPr>
          <w:b/>
          <w:u w:val="single"/>
        </w:rPr>
        <w:t>Scope and Contents Note</w:t>
      </w:r>
    </w:p>
    <w:p w14:paraId="3C86EDB7" w14:textId="21E85296" w:rsidR="00E96526" w:rsidRDefault="00E96526">
      <w:pPr>
        <w:spacing w:after="200"/>
        <w:rPr>
          <w:ins w:id="12" w:author="Carla O Alvarez" w:date="2025-03-27T18:04:00Z"/>
        </w:rPr>
      </w:pPr>
      <w:ins w:id="13" w:author="Carla O Alvarez" w:date="2025-03-27T18:04:00Z">
        <w:r w:rsidRPr="00E96526">
          <w:t>The collection is arranged into seven series: 1) Dramatic Works, 2) Written Works, 3) Multiple Works, 4) Educational/Professional Materials, 5) Personal Materials, 6) Audiovisual Material, and 7) Oversize Material.</w:t>
        </w:r>
      </w:ins>
    </w:p>
    <w:p w14:paraId="00000037" w14:textId="5C477601" w:rsidR="0086200C" w:rsidRDefault="009672CF">
      <w:pPr>
        <w:spacing w:after="200"/>
      </w:pPr>
      <w:r>
        <w:lastRenderedPageBreak/>
        <w:t>The materials in this collection date from roughly 1960 - 2020 and primarily document Dr. Carlos Morton’s career as a playwright in Texas, California, and abroad. Among the play titles included in the collection are</w:t>
      </w:r>
      <w:r>
        <w:rPr>
          <w:i/>
        </w:rPr>
        <w:t xml:space="preserve"> Rancho Hollywood, El </w:t>
      </w:r>
      <w:proofErr w:type="spellStart"/>
      <w:r>
        <w:rPr>
          <w:i/>
        </w:rPr>
        <w:t>Jardín</w:t>
      </w:r>
      <w:proofErr w:type="spellEnd"/>
      <w:r>
        <w:rPr>
          <w:i/>
        </w:rPr>
        <w:t>, Johnny Tenorio, The Many Deaths of Danny Rosales</w:t>
      </w:r>
      <w:r>
        <w:t xml:space="preserve">, </w:t>
      </w:r>
      <w:r>
        <w:rPr>
          <w:i/>
        </w:rPr>
        <w:t xml:space="preserve">La </w:t>
      </w:r>
      <w:proofErr w:type="spellStart"/>
      <w:r>
        <w:rPr>
          <w:i/>
        </w:rPr>
        <w:t>Malinche</w:t>
      </w:r>
      <w:proofErr w:type="spellEnd"/>
      <w:r>
        <w:rPr>
          <w:i/>
        </w:rPr>
        <w:t xml:space="preserve">, </w:t>
      </w:r>
      <w:r>
        <w:t xml:space="preserve">and </w:t>
      </w:r>
      <w:r>
        <w:rPr>
          <w:i/>
        </w:rPr>
        <w:t xml:space="preserve">Dreaming on a Sunday in the Alameda. </w:t>
      </w:r>
      <w:r>
        <w:t xml:space="preserve">The materials also document Dr. Morton’s positions in theaters, cultural organizations, and academic institutions, as well as his relationships with various performances of his work. </w:t>
      </w:r>
      <w:commentRangeStart w:id="14"/>
      <w:r>
        <w:t xml:space="preserve">The collection lacks materials relating to Dr. Morton’s personal life, though some aspects (such as bonds with fellow authors and scholars) are represented. </w:t>
      </w:r>
      <w:commentRangeEnd w:id="14"/>
      <w:r w:rsidR="00852D91">
        <w:rPr>
          <w:rStyle w:val="CommentReference"/>
        </w:rPr>
        <w:commentReference w:id="14"/>
      </w:r>
    </w:p>
    <w:p w14:paraId="00000038" w14:textId="01E0CEC9" w:rsidR="0086200C" w:rsidRDefault="009672CF">
      <w:pPr>
        <w:spacing w:after="200"/>
        <w:rPr>
          <w:b/>
          <w:shd w:val="clear" w:color="auto" w:fill="EA9999"/>
        </w:rPr>
      </w:pPr>
      <w:r>
        <w:t xml:space="preserve">The documents consist primarily of playbills and promotional materials for Morton’s plays, scripts, </w:t>
      </w:r>
      <w:r w:rsidRPr="00BF0950">
        <w:rPr>
          <w:highlight w:val="yellow"/>
          <w:rPrChange w:id="15" w:author="Carla O Alvarez" w:date="2025-03-27T17:28:00Z">
            <w:rPr/>
          </w:rPrChange>
        </w:rPr>
        <w:t>academic and freelance writing</w:t>
      </w:r>
      <w:r>
        <w:t xml:space="preserve">; research for plays, </w:t>
      </w:r>
      <w:commentRangeStart w:id="16"/>
      <w:r w:rsidRPr="00BF0950">
        <w:rPr>
          <w:highlight w:val="yellow"/>
          <w:rPrChange w:id="17" w:author="Carla O Alvarez" w:date="2025-03-27T17:28:00Z">
            <w:rPr/>
          </w:rPrChange>
        </w:rPr>
        <w:t>academic, and freelance writing</w:t>
      </w:r>
      <w:commentRangeEnd w:id="16"/>
      <w:r w:rsidR="00BF0950">
        <w:rPr>
          <w:rStyle w:val="CommentReference"/>
        </w:rPr>
        <w:commentReference w:id="16"/>
      </w:r>
      <w:r>
        <w:t xml:space="preserve">; poems; correspondence, and contracts for both his plays and professional career. The collection also includes articles, press, and academic writing about Dr. Morton and his work; photographs of performances of Dr. Morton’s plays; comics potentially written by Morton; event ephemera; compact cassette tapes; CDs; and a 7in. </w:t>
      </w:r>
      <w:del w:id="18" w:author="Carla O Alvarez" w:date="2025-03-27T17:29:00Z">
        <w:r w:rsidDel="00BF0950">
          <w:delText>V</w:delText>
        </w:r>
      </w:del>
      <w:ins w:id="19" w:author="Carla O Alvarez" w:date="2025-03-27T17:29:00Z">
        <w:r w:rsidR="00BF0950">
          <w:t>v</w:t>
        </w:r>
      </w:ins>
      <w:r>
        <w:t>inyl record.</w:t>
      </w:r>
    </w:p>
    <w:p w14:paraId="00000039" w14:textId="5A3BFC69" w:rsidR="0086200C" w:rsidRDefault="009672CF">
      <w:pPr>
        <w:spacing w:after="200"/>
      </w:pPr>
      <w:r>
        <w:t xml:space="preserve">Series 1, </w:t>
      </w:r>
      <w:r>
        <w:rPr>
          <w:i/>
        </w:rPr>
        <w:t>Dramatic Works</w:t>
      </w:r>
      <w:r>
        <w:t xml:space="preserve">, </w:t>
      </w:r>
      <w:del w:id="20" w:author="Carla O Alvarez" w:date="2025-03-27T18:12:00Z">
        <w:r w:rsidDel="00D456A6">
          <w:delText xml:space="preserve">specifically contains content related to </w:delText>
        </w:r>
      </w:del>
      <w:ins w:id="21" w:author="Carla O Alvarez" w:date="2025-03-27T18:12:00Z">
        <w:r w:rsidR="00D456A6">
          <w:t xml:space="preserve">includes a subseries for </w:t>
        </w:r>
      </w:ins>
      <w:r>
        <w:t xml:space="preserve">the following plays </w:t>
      </w:r>
      <w:del w:id="22" w:author="Carla O Alvarez" w:date="2025-03-27T18:13:00Z">
        <w:r w:rsidDel="00D456A6">
          <w:delText xml:space="preserve">of </w:delText>
        </w:r>
      </w:del>
      <w:ins w:id="23" w:author="Carla O Alvarez" w:date="2025-03-27T18:13:00Z">
        <w:r w:rsidR="00D456A6">
          <w:t>by</w:t>
        </w:r>
      </w:ins>
      <w:r>
        <w:t xml:space="preserve"> Morton</w:t>
      </w:r>
      <w:del w:id="24" w:author="Carla O Alvarez" w:date="2025-03-27T18:13:00Z">
        <w:r w:rsidDel="00177D84">
          <w:delText>’s</w:delText>
        </w:r>
      </w:del>
      <w:r>
        <w:t xml:space="preserve">: </w:t>
      </w:r>
      <w:r>
        <w:rPr>
          <w:i/>
        </w:rPr>
        <w:t xml:space="preserve">The Many Deaths of Danny Rosales, El </w:t>
      </w:r>
      <w:proofErr w:type="spellStart"/>
      <w:r>
        <w:rPr>
          <w:i/>
        </w:rPr>
        <w:t>Jardín</w:t>
      </w:r>
      <w:proofErr w:type="spellEnd"/>
      <w:r>
        <w:rPr>
          <w:i/>
        </w:rPr>
        <w:t xml:space="preserve">, Rancho Hollywood, Los Dorados, Johnny Tenorio, </w:t>
      </w:r>
      <w:proofErr w:type="spellStart"/>
      <w:r>
        <w:rPr>
          <w:i/>
        </w:rPr>
        <w:t>Pancho</w:t>
      </w:r>
      <w:proofErr w:type="spellEnd"/>
      <w:r>
        <w:rPr>
          <w:i/>
        </w:rPr>
        <w:t xml:space="preserve"> Diablo, The Savior, The Miser of Mexico, Dreaming on a Sunday in the Alameda, La </w:t>
      </w:r>
      <w:proofErr w:type="spellStart"/>
      <w:r>
        <w:rPr>
          <w:i/>
        </w:rPr>
        <w:t>Malinche</w:t>
      </w:r>
      <w:proofErr w:type="spellEnd"/>
      <w:r>
        <w:rPr>
          <w:i/>
        </w:rPr>
        <w:t>, Esperanza, Lilith, Brown Baby,</w:t>
      </w:r>
      <w:r>
        <w:t xml:space="preserve"> and </w:t>
      </w:r>
      <w:r>
        <w:rPr>
          <w:i/>
        </w:rPr>
        <w:t>Trump Caesar</w:t>
      </w:r>
      <w:r>
        <w:t xml:space="preserve">. Additionally, there are also 3 separate subseries for Dr. Morton’s Minor Plays, Youth Theatre Initiatives, and Unpublished Works. </w:t>
      </w:r>
    </w:p>
    <w:p w14:paraId="0000003A" w14:textId="77777777" w:rsidR="0086200C" w:rsidRDefault="009672CF">
      <w:pPr>
        <w:spacing w:after="200"/>
      </w:pPr>
      <w:r>
        <w:t xml:space="preserve">Series 2, </w:t>
      </w:r>
      <w:r>
        <w:rPr>
          <w:i/>
        </w:rPr>
        <w:t>Written Works,</w:t>
      </w:r>
      <w:r>
        <w:t xml:space="preserve"> details Morton's engagement with cultural criticism and social commentary. His work as a reviewer of books, theater, and restaurants, alongside his political and social commentary, demonstrates his role as a cultural mediator and critic. The series also includes Morton’s </w:t>
      </w:r>
      <w:commentRangeStart w:id="25"/>
      <w:r>
        <w:t>translation work</w:t>
      </w:r>
      <w:commentRangeEnd w:id="25"/>
      <w:r w:rsidR="00E97A87">
        <w:rPr>
          <w:rStyle w:val="CommentReference"/>
        </w:rPr>
        <w:commentReference w:id="25"/>
      </w:r>
      <w:r>
        <w:t xml:space="preserve">, including the </w:t>
      </w:r>
      <w:proofErr w:type="spellStart"/>
      <w:r>
        <w:rPr>
          <w:i/>
        </w:rPr>
        <w:t>The</w:t>
      </w:r>
      <w:proofErr w:type="spellEnd"/>
      <w:r>
        <w:rPr>
          <w:i/>
        </w:rPr>
        <w:t xml:space="preserve"> Fickle Finger of Lady Death</w:t>
      </w:r>
      <w:r>
        <w:t>, and comic adaptations of Morton’s works.</w:t>
      </w:r>
    </w:p>
    <w:p w14:paraId="0000003B" w14:textId="25890443" w:rsidR="0086200C" w:rsidRDefault="009672CF">
      <w:pPr>
        <w:spacing w:after="200"/>
      </w:pPr>
      <w:r>
        <w:t xml:space="preserve">Series 3, </w:t>
      </w:r>
      <w:r>
        <w:rPr>
          <w:i/>
        </w:rPr>
        <w:t>Multiple Works</w:t>
      </w:r>
      <w:r>
        <w:t xml:space="preserve">, </w:t>
      </w:r>
      <w:del w:id="26" w:author="Carla O Alvarez" w:date="2025-03-27T18:22:00Z">
        <w:r w:rsidDel="00003C21">
          <w:delText xml:space="preserve">consists of folders that have </w:delText>
        </w:r>
      </w:del>
      <w:ins w:id="27" w:author="Carla O Alvarez" w:date="2025-03-27T18:22:00Z">
        <w:r w:rsidR="00003C21">
          <w:t xml:space="preserve">includes </w:t>
        </w:r>
      </w:ins>
      <w:r>
        <w:t>material</w:t>
      </w:r>
      <w:del w:id="28" w:author="Carla O Alvarez" w:date="2025-03-27T18:22:00Z">
        <w:r w:rsidDel="00003C21">
          <w:delText>s</w:delText>
        </w:r>
      </w:del>
      <w:r>
        <w:t xml:space="preserve"> </w:t>
      </w:r>
      <w:del w:id="29" w:author="Carla O Alvarez" w:date="2025-03-27T18:22:00Z">
        <w:r w:rsidDel="00003C21">
          <w:delText xml:space="preserve">which are </w:delText>
        </w:r>
      </w:del>
      <w:r>
        <w:t xml:space="preserve">related to two or more </w:t>
      </w:r>
      <w:del w:id="30" w:author="Carla O Alvarez" w:date="2025-03-27T18:22:00Z">
        <w:r w:rsidDel="00003C21">
          <w:delText xml:space="preserve">series or </w:delText>
        </w:r>
      </w:del>
      <w:r>
        <w:t>plays</w:t>
      </w:r>
      <w:ins w:id="31" w:author="Carla O Alvarez" w:date="2025-03-27T18:22:00Z">
        <w:r w:rsidR="00003C21">
          <w:t xml:space="preserve"> o</w:t>
        </w:r>
      </w:ins>
      <w:ins w:id="32" w:author="Carla O Alvarez" w:date="2025-03-27T18:23:00Z">
        <w:r w:rsidR="00003C21">
          <w:t xml:space="preserve">r other </w:t>
        </w:r>
        <w:r w:rsidR="000E5FB2">
          <w:t>creative work by Morton</w:t>
        </w:r>
      </w:ins>
      <w:r>
        <w:t xml:space="preserve">. Though this series has a considerable degree of content overlap with Series 1 and 2, the folders </w:t>
      </w:r>
      <w:ins w:id="33" w:author="Carla O Alvarez" w:date="2025-03-27T18:24:00Z">
        <w:r w:rsidR="00B72DF5">
          <w:t>were created in this manner by Dr. Morton and this arrangement preserves his organizational approach.</w:t>
        </w:r>
      </w:ins>
      <w:del w:id="34" w:author="Carla O Alvarez" w:date="2025-03-27T18:24:00Z">
        <w:r w:rsidDel="00B72DF5">
          <w:delText xml:space="preserve">herein were organized as such by Morton. </w:delText>
        </w:r>
        <w:commentRangeStart w:id="35"/>
        <w:r w:rsidDel="00B72DF5">
          <w:delText>Therefore, we have opted to retain the original order of his intellectual arrangement by preserving his mixed structure of organization.</w:delText>
        </w:r>
      </w:del>
      <w:commentRangeEnd w:id="35"/>
      <w:r w:rsidR="00904AC6">
        <w:rPr>
          <w:rStyle w:val="CommentReference"/>
        </w:rPr>
        <w:commentReference w:id="35"/>
      </w:r>
    </w:p>
    <w:p w14:paraId="0000003C" w14:textId="77777777" w:rsidR="0086200C" w:rsidRDefault="009672CF">
      <w:pPr>
        <w:spacing w:before="240" w:after="240"/>
      </w:pPr>
      <w:r>
        <w:t xml:space="preserve">Series 4, </w:t>
      </w:r>
      <w:r>
        <w:rPr>
          <w:i/>
        </w:rPr>
        <w:t>Educational/Professional Materials</w:t>
      </w:r>
      <w:r>
        <w:t xml:space="preserve">, traces Morton's academic career and international scholarly engagement. The materials document his work as a scholar and professor for institutions within the University of Texas and the University of California, as well as a Fulbright fellow in Poland in the mid-2000s. </w:t>
      </w:r>
      <w:commentRangeStart w:id="36"/>
      <w:r>
        <w:t xml:space="preserve">They also document </w:t>
      </w:r>
      <w:commentRangeEnd w:id="36"/>
      <w:r w:rsidR="008902CF">
        <w:rPr>
          <w:rStyle w:val="CommentReference"/>
        </w:rPr>
        <w:commentReference w:id="36"/>
      </w:r>
      <w:r>
        <w:t>his directorship of the Study Abroad Center for the University of California Education Abroad Program in San Jose, Costa Rica, and academic visits to Mexico, Vietnam, Nicaragua, Cuba, and China. His research and writing on Chicano and Tejano history and culture provide important context for understanding the history of Latina/</w:t>
      </w:r>
      <w:proofErr w:type="spellStart"/>
      <w:r>
        <w:t>os</w:t>
      </w:r>
      <w:proofErr w:type="spellEnd"/>
      <w:r>
        <w:t xml:space="preserve"> cultural heritage in the American southwest, while his international correspondence </w:t>
      </w:r>
      <w:commentRangeStart w:id="37"/>
      <w:r>
        <w:t>exhibits</w:t>
      </w:r>
      <w:commentRangeEnd w:id="37"/>
      <w:r w:rsidR="00A20862">
        <w:rPr>
          <w:rStyle w:val="CommentReference"/>
        </w:rPr>
        <w:commentReference w:id="37"/>
      </w:r>
      <w:r>
        <w:t xml:space="preserve"> how his work helped build bridges between U.S. Latina/o theater and global audiences.</w:t>
      </w:r>
    </w:p>
    <w:p w14:paraId="0000003D" w14:textId="2A16D92C" w:rsidR="0086200C" w:rsidRDefault="009672CF">
      <w:pPr>
        <w:spacing w:before="240" w:after="240"/>
      </w:pPr>
      <w:r>
        <w:lastRenderedPageBreak/>
        <w:t xml:space="preserve">Of particular significance within this series is Morton's extensive work organizing and participating in theater festivals. Materials from the Festival </w:t>
      </w:r>
      <w:proofErr w:type="spellStart"/>
      <w:r>
        <w:t>Fronterizo</w:t>
      </w:r>
      <w:proofErr w:type="spellEnd"/>
      <w:r>
        <w:t>, Windmill Playwrights Festival, and the University of California Los Angeles</w:t>
      </w:r>
      <w:ins w:id="38" w:author="Carla O Alvarez" w:date="2025-03-27T18:28:00Z">
        <w:r w:rsidR="00A20862">
          <w:t xml:space="preserve"> (UCLA)</w:t>
        </w:r>
      </w:ins>
      <w:r>
        <w:t xml:space="preserve"> Chicano Theater Festival, among others, demonstrate his commitment to creating platforms for Latina/o theater and fostering cross-cultural dialogue.</w:t>
      </w:r>
    </w:p>
    <w:p w14:paraId="40E31966" w14:textId="77777777" w:rsidR="001C0CA0" w:rsidRDefault="009672CF">
      <w:pPr>
        <w:spacing w:before="240" w:after="240"/>
        <w:rPr>
          <w:ins w:id="39" w:author="Carla O Alvarez" w:date="2025-03-27T18:31:00Z"/>
        </w:rPr>
      </w:pPr>
      <w:r>
        <w:t xml:space="preserve">Series 5, </w:t>
      </w:r>
      <w:r>
        <w:rPr>
          <w:i/>
        </w:rPr>
        <w:t xml:space="preserve">Personal Materials, </w:t>
      </w:r>
      <w:r>
        <w:t xml:space="preserve">while smaller in volume, provides valuable context into Morton’s life through correspondence, awards and accolades he received, and personal mementos he saved. </w:t>
      </w:r>
      <w:del w:id="40" w:author="Carla O Alvarez" w:date="2025-03-27T18:31:00Z">
        <w:r w:rsidDel="001C0CA0">
          <w:delText xml:space="preserve">The visual material in </w:delText>
        </w:r>
      </w:del>
    </w:p>
    <w:p w14:paraId="0000003E" w14:textId="23B0636D" w:rsidR="0086200C" w:rsidRDefault="009672CF">
      <w:pPr>
        <w:spacing w:before="240" w:after="240"/>
      </w:pPr>
      <w:r>
        <w:t xml:space="preserve">Series 6, </w:t>
      </w:r>
      <w:r>
        <w:rPr>
          <w:i/>
        </w:rPr>
        <w:t>Audiovisual Material</w:t>
      </w:r>
      <w:r>
        <w:t xml:space="preserve">, documents Morton’s theatrical work, personal life, travel and historic research for his plays and academic papers through photographic prints and slides. The final Series 7, </w:t>
      </w:r>
      <w:r>
        <w:rPr>
          <w:i/>
        </w:rPr>
        <w:t>Oversized Material</w:t>
      </w:r>
      <w:r>
        <w:t xml:space="preserve">, is comprised of a small amount of oversized promotional material for some of Morton’s plays. </w:t>
      </w:r>
    </w:p>
    <w:p w14:paraId="0000003F" w14:textId="77777777" w:rsidR="0086200C" w:rsidRDefault="0086200C">
      <w:pPr>
        <w:spacing w:before="240" w:after="240"/>
      </w:pPr>
    </w:p>
    <w:p w14:paraId="00000040" w14:textId="77777777" w:rsidR="0086200C" w:rsidRDefault="009672CF">
      <w:pPr>
        <w:spacing w:after="200"/>
        <w:rPr>
          <w:b/>
          <w:u w:val="single"/>
        </w:rPr>
      </w:pPr>
      <w:commentRangeStart w:id="41"/>
      <w:r>
        <w:rPr>
          <w:b/>
          <w:u w:val="single"/>
        </w:rPr>
        <w:t>Index Terms</w:t>
      </w:r>
      <w:commentRangeEnd w:id="41"/>
      <w:r w:rsidR="001E247B">
        <w:rPr>
          <w:rStyle w:val="CommentReference"/>
        </w:rPr>
        <w:commentReference w:id="41"/>
      </w:r>
    </w:p>
    <w:p w14:paraId="00000041" w14:textId="77777777" w:rsidR="0086200C" w:rsidRDefault="009672CF">
      <w:pPr>
        <w:spacing w:after="200"/>
        <w:rPr>
          <w:b/>
        </w:rPr>
      </w:pPr>
      <w:r>
        <w:rPr>
          <w:b/>
        </w:rPr>
        <w:t>Name:</w:t>
      </w:r>
    </w:p>
    <w:p w14:paraId="00000042" w14:textId="77777777" w:rsidR="0086200C" w:rsidRDefault="009672CF">
      <w:pPr>
        <w:spacing w:after="200"/>
      </w:pPr>
      <w:r>
        <w:t>Morton, Carlos--Archives (local)</w:t>
      </w:r>
    </w:p>
    <w:p w14:paraId="00000043" w14:textId="77777777" w:rsidR="0086200C" w:rsidRDefault="009672CF">
      <w:pPr>
        <w:spacing w:after="200"/>
      </w:pPr>
      <w:r>
        <w:t>Morales, Richard</w:t>
      </w:r>
    </w:p>
    <w:p w14:paraId="00000044" w14:textId="77777777" w:rsidR="0086200C" w:rsidRDefault="0086200C">
      <w:pPr>
        <w:spacing w:after="200"/>
        <w:rPr>
          <w:b/>
        </w:rPr>
      </w:pPr>
    </w:p>
    <w:p w14:paraId="00000045" w14:textId="77777777" w:rsidR="0086200C" w:rsidRDefault="009672CF">
      <w:pPr>
        <w:spacing w:after="200"/>
        <w:rPr>
          <w:b/>
        </w:rPr>
      </w:pPr>
      <w:r>
        <w:rPr>
          <w:b/>
        </w:rPr>
        <w:t>Subject:</w:t>
      </w:r>
    </w:p>
    <w:p w14:paraId="00000046" w14:textId="77777777" w:rsidR="0086200C" w:rsidRDefault="009672CF">
      <w:pPr>
        <w:spacing w:after="200"/>
      </w:pPr>
      <w:r>
        <w:t>American literature--Mexican American authors</w:t>
      </w:r>
    </w:p>
    <w:p w14:paraId="00000047" w14:textId="77777777" w:rsidR="0086200C" w:rsidRDefault="009672CF">
      <w:pPr>
        <w:spacing w:after="200"/>
      </w:pPr>
      <w:r>
        <w:t>Mexican American theater</w:t>
      </w:r>
    </w:p>
    <w:p w14:paraId="00000048" w14:textId="77777777" w:rsidR="0086200C" w:rsidRDefault="009672CF">
      <w:pPr>
        <w:spacing w:after="200"/>
      </w:pPr>
      <w:r>
        <w:t>Mexican Americans--Civil rights</w:t>
      </w:r>
    </w:p>
    <w:p w14:paraId="00000049" w14:textId="77777777" w:rsidR="0086200C" w:rsidRDefault="0086200C">
      <w:pPr>
        <w:spacing w:after="200"/>
        <w:rPr>
          <w:b/>
        </w:rPr>
      </w:pPr>
    </w:p>
    <w:p w14:paraId="0000004A" w14:textId="77777777" w:rsidR="0086200C" w:rsidRDefault="009672CF">
      <w:pPr>
        <w:spacing w:after="200"/>
        <w:rPr>
          <w:b/>
        </w:rPr>
      </w:pPr>
      <w:commentRangeStart w:id="42"/>
      <w:r>
        <w:rPr>
          <w:b/>
        </w:rPr>
        <w:t>Genre:</w:t>
      </w:r>
      <w:commentRangeEnd w:id="42"/>
      <w:r w:rsidR="00731914">
        <w:rPr>
          <w:rStyle w:val="CommentReference"/>
        </w:rPr>
        <w:commentReference w:id="42"/>
      </w:r>
    </w:p>
    <w:p w14:paraId="0000004B" w14:textId="77777777" w:rsidR="0086200C" w:rsidRDefault="009672CF">
      <w:pPr>
        <w:spacing w:after="200"/>
      </w:pPr>
      <w:commentRangeStart w:id="43"/>
      <w:r>
        <w:t>Dramatic music</w:t>
      </w:r>
      <w:commentRangeEnd w:id="43"/>
      <w:r w:rsidR="00C44700">
        <w:rPr>
          <w:rStyle w:val="CommentReference"/>
        </w:rPr>
        <w:commentReference w:id="43"/>
      </w:r>
    </w:p>
    <w:p w14:paraId="0000004C" w14:textId="77777777" w:rsidR="0086200C" w:rsidRDefault="009672CF">
      <w:pPr>
        <w:spacing w:after="200"/>
      </w:pPr>
      <w:r>
        <w:t>Playbills (Posters)</w:t>
      </w:r>
    </w:p>
    <w:p w14:paraId="0000004D" w14:textId="77777777" w:rsidR="0086200C" w:rsidRDefault="009672CF">
      <w:pPr>
        <w:spacing w:after="200"/>
      </w:pPr>
      <w:r>
        <w:t>Theatre programs</w:t>
      </w:r>
    </w:p>
    <w:p w14:paraId="0000004E" w14:textId="77777777" w:rsidR="0086200C" w:rsidRDefault="009672CF">
      <w:pPr>
        <w:spacing w:after="200"/>
      </w:pPr>
      <w:r>
        <w:t>Theatre reviews</w:t>
      </w:r>
    </w:p>
    <w:p w14:paraId="0000004F" w14:textId="77777777" w:rsidR="0086200C" w:rsidRDefault="009672CF">
      <w:pPr>
        <w:spacing w:after="200"/>
      </w:pPr>
      <w:r>
        <w:t>Theatrical works</w:t>
      </w:r>
    </w:p>
    <w:p w14:paraId="00000050" w14:textId="77777777" w:rsidR="0086200C" w:rsidRDefault="009672CF">
      <w:pPr>
        <w:spacing w:after="200"/>
      </w:pPr>
      <w:r>
        <w:t>Stage scripts</w:t>
      </w:r>
    </w:p>
    <w:p w14:paraId="00000051" w14:textId="77777777" w:rsidR="0086200C" w:rsidRDefault="009672CF">
      <w:pPr>
        <w:spacing w:after="200"/>
      </w:pPr>
      <w:r>
        <w:lastRenderedPageBreak/>
        <w:t>Interviews</w:t>
      </w:r>
    </w:p>
    <w:p w14:paraId="00000052" w14:textId="77777777" w:rsidR="0086200C" w:rsidRDefault="009672CF">
      <w:pPr>
        <w:spacing w:after="200"/>
      </w:pPr>
      <w:r>
        <w:t>Sound recordings</w:t>
      </w:r>
    </w:p>
    <w:p w14:paraId="00000053" w14:textId="77777777" w:rsidR="0086200C" w:rsidRDefault="009672CF">
      <w:pPr>
        <w:spacing w:after="200"/>
      </w:pPr>
      <w:r>
        <w:t>Business correspondence</w:t>
      </w:r>
    </w:p>
    <w:p w14:paraId="00000054" w14:textId="25C948D4" w:rsidR="0086200C" w:rsidRDefault="009672CF">
      <w:pPr>
        <w:spacing w:after="200"/>
      </w:pPr>
      <w:del w:id="44" w:author="Carla O Alvarez" w:date="2025-03-27T17:43:00Z">
        <w:r w:rsidDel="00C8194F">
          <w:delText>P</w:delText>
        </w:r>
      </w:del>
      <w:commentRangeStart w:id="45"/>
      <w:ins w:id="46" w:author="Carla O Alvarez" w:date="2025-03-27T17:43:00Z">
        <w:r w:rsidR="00C8194F">
          <w:t>p</w:t>
        </w:r>
      </w:ins>
      <w:r>
        <w:t>ersonal correspondence</w:t>
      </w:r>
      <w:commentRangeEnd w:id="45"/>
      <w:r w:rsidR="0029464F">
        <w:rPr>
          <w:rStyle w:val="CommentReference"/>
        </w:rPr>
        <w:commentReference w:id="45"/>
      </w:r>
    </w:p>
    <w:p w14:paraId="00000055" w14:textId="77777777" w:rsidR="0086200C" w:rsidRDefault="009672CF">
      <w:pPr>
        <w:spacing w:after="200"/>
      </w:pPr>
      <w:commentRangeStart w:id="47"/>
      <w:r>
        <w:t>Drama</w:t>
      </w:r>
      <w:commentRangeEnd w:id="47"/>
      <w:r w:rsidR="00023117">
        <w:rPr>
          <w:rStyle w:val="CommentReference"/>
        </w:rPr>
        <w:commentReference w:id="47"/>
      </w:r>
    </w:p>
    <w:p w14:paraId="00000056" w14:textId="77777777" w:rsidR="0086200C" w:rsidRDefault="009672CF">
      <w:pPr>
        <w:spacing w:after="200"/>
      </w:pPr>
      <w:r>
        <w:t>Poems</w:t>
      </w:r>
    </w:p>
    <w:p w14:paraId="00000057" w14:textId="77777777" w:rsidR="0086200C" w:rsidRDefault="0086200C">
      <w:pPr>
        <w:spacing w:after="200"/>
      </w:pPr>
    </w:p>
    <w:p w14:paraId="00000058" w14:textId="77777777" w:rsidR="0086200C" w:rsidRDefault="009672CF">
      <w:pPr>
        <w:spacing w:after="200"/>
        <w:rPr>
          <w:b/>
          <w:u w:val="single"/>
        </w:rPr>
      </w:pPr>
      <w:r>
        <w:rPr>
          <w:b/>
          <w:u w:val="single"/>
        </w:rPr>
        <w:t>Administrative Information</w:t>
      </w:r>
    </w:p>
    <w:p w14:paraId="00000059" w14:textId="77777777" w:rsidR="0086200C" w:rsidRDefault="009672CF">
      <w:pPr>
        <w:spacing w:after="200"/>
        <w:rPr>
          <w:b/>
        </w:rPr>
      </w:pPr>
      <w:r>
        <w:rPr>
          <w:b/>
        </w:rPr>
        <w:t>Preferred Citation:</w:t>
      </w:r>
    </w:p>
    <w:p w14:paraId="0000005A" w14:textId="74F025D8" w:rsidR="0086200C" w:rsidRDefault="009672CF">
      <w:pPr>
        <w:spacing w:after="200"/>
      </w:pPr>
      <w:commentRangeStart w:id="48"/>
      <w:del w:id="49" w:author="Carla O Alvarez" w:date="2025-03-27T17:46:00Z">
        <w:r w:rsidDel="006E25BF">
          <w:delText xml:space="preserve">Cite as: </w:delText>
        </w:r>
      </w:del>
      <w:commentRangeEnd w:id="48"/>
      <w:r w:rsidR="006E25BF">
        <w:rPr>
          <w:rStyle w:val="CommentReference"/>
        </w:rPr>
        <w:commentReference w:id="48"/>
      </w:r>
      <w:r>
        <w:t>Carlos Morton Papers, Benson Latin American Collection, LLILAS Benson Latin American Studies and Collections, The University of Texas at Austin.</w:t>
      </w:r>
    </w:p>
    <w:p w14:paraId="0000005B" w14:textId="77777777" w:rsidR="0086200C" w:rsidRDefault="009672CF">
      <w:pPr>
        <w:spacing w:after="200"/>
        <w:rPr>
          <w:b/>
        </w:rPr>
      </w:pPr>
      <w:r>
        <w:rPr>
          <w:b/>
        </w:rPr>
        <w:t>Collection Processed By:</w:t>
      </w:r>
    </w:p>
    <w:p w14:paraId="25DA2E91" w14:textId="428DA185" w:rsidR="00E6461C" w:rsidRDefault="009672CF">
      <w:pPr>
        <w:spacing w:after="200"/>
        <w:rPr>
          <w:ins w:id="50" w:author="Carla O Alvarez" w:date="2025-03-27T17:53:00Z"/>
        </w:rPr>
      </w:pPr>
      <w:commentRangeStart w:id="51"/>
      <w:del w:id="52" w:author="Carla O Alvarez" w:date="2025-03-27T17:53:00Z">
        <w:r w:rsidDel="004170DF">
          <w:delText>Part of the collection was processed initially by Carla Alvarez in 2017.</w:delText>
        </w:r>
      </w:del>
      <w:commentRangeEnd w:id="51"/>
      <w:r w:rsidR="004170DF">
        <w:rPr>
          <w:rStyle w:val="CommentReference"/>
        </w:rPr>
        <w:commentReference w:id="51"/>
      </w:r>
      <w:del w:id="53" w:author="Carla O Alvarez" w:date="2025-03-27T17:53:00Z">
        <w:r w:rsidDel="004170DF">
          <w:delText xml:space="preserve"> </w:delText>
        </w:r>
      </w:del>
    </w:p>
    <w:p w14:paraId="419DD12A" w14:textId="6FD35CA5" w:rsidR="004170DF" w:rsidRDefault="004170DF">
      <w:pPr>
        <w:spacing w:after="200"/>
        <w:rPr>
          <w:ins w:id="54" w:author="Carla O Alvarez" w:date="2025-03-27T17:48:00Z"/>
        </w:rPr>
      </w:pPr>
      <w:ins w:id="55" w:author="Carla O Alvarez" w:date="2025-03-27T17:53:00Z">
        <w:r w:rsidRPr="004170DF">
          <w:t>Previous processing work Benson staff, before 1992.</w:t>
        </w:r>
      </w:ins>
    </w:p>
    <w:p w14:paraId="0000005C" w14:textId="2A0F3E6A" w:rsidR="0086200C" w:rsidRDefault="009672CF">
      <w:pPr>
        <w:spacing w:after="200"/>
      </w:pPr>
      <w:r>
        <w:t xml:space="preserve">The 2020 accession was processed by Ashton Jones, Lucas McGill, Jonathan Leary, and Charlene </w:t>
      </w:r>
      <w:proofErr w:type="spellStart"/>
      <w:r>
        <w:t>Mandimutsira</w:t>
      </w:r>
      <w:proofErr w:type="spellEnd"/>
      <w:ins w:id="56" w:author="Carla O Alvarez" w:date="2025-03-27T17:48:00Z">
        <w:r w:rsidR="00E6461C">
          <w:t xml:space="preserve"> (UT School of Information interns), Spring</w:t>
        </w:r>
      </w:ins>
      <w:r>
        <w:t xml:space="preserve">, 2025. </w:t>
      </w:r>
    </w:p>
    <w:p w14:paraId="0000005D" w14:textId="77777777" w:rsidR="0086200C" w:rsidRDefault="0086200C">
      <w:pPr>
        <w:spacing w:after="200"/>
      </w:pPr>
    </w:p>
    <w:p w14:paraId="0000005E" w14:textId="77777777" w:rsidR="0086200C" w:rsidRDefault="009672CF">
      <w:pPr>
        <w:spacing w:after="200"/>
        <w:rPr>
          <w:b/>
        </w:rPr>
      </w:pPr>
      <w:r>
        <w:rPr>
          <w:b/>
        </w:rPr>
        <w:t>Related Material:</w:t>
      </w:r>
    </w:p>
    <w:p w14:paraId="0000005F" w14:textId="77777777" w:rsidR="0086200C" w:rsidRDefault="009672CF">
      <w:pPr>
        <w:spacing w:after="200"/>
      </w:pPr>
      <w:commentRangeStart w:id="57"/>
      <w:r>
        <w:t xml:space="preserve">No related material. </w:t>
      </w:r>
      <w:commentRangeEnd w:id="57"/>
      <w:r w:rsidR="00A05DC0">
        <w:rPr>
          <w:rStyle w:val="CommentReference"/>
        </w:rPr>
        <w:commentReference w:id="57"/>
      </w:r>
    </w:p>
    <w:p w14:paraId="00000060" w14:textId="77777777" w:rsidR="0086200C" w:rsidRDefault="0086200C">
      <w:pPr>
        <w:spacing w:after="200"/>
      </w:pPr>
    </w:p>
    <w:p w14:paraId="00000061" w14:textId="77777777" w:rsidR="0086200C" w:rsidRDefault="009672CF">
      <w:pPr>
        <w:spacing w:after="200"/>
        <w:rPr>
          <w:b/>
          <w:u w:val="single"/>
        </w:rPr>
      </w:pPr>
      <w:r>
        <w:rPr>
          <w:b/>
          <w:u w:val="single"/>
        </w:rPr>
        <w:t>Acquisition Information</w:t>
      </w:r>
    </w:p>
    <w:p w14:paraId="00000062" w14:textId="77777777" w:rsidR="0086200C" w:rsidRDefault="009672CF">
      <w:pPr>
        <w:spacing w:after="200"/>
      </w:pPr>
      <w:r>
        <w:t>Donation and purchase.</w:t>
      </w:r>
    </w:p>
    <w:p w14:paraId="00000063" w14:textId="77777777" w:rsidR="0086200C" w:rsidRDefault="009672CF">
      <w:pPr>
        <w:spacing w:after="200"/>
      </w:pPr>
      <w:r>
        <w:rPr>
          <w:b/>
        </w:rPr>
        <w:t xml:space="preserve">Accession Numbers: </w:t>
      </w:r>
      <w:r>
        <w:t>1985-19, 1986-04, 2986-05, 1986-07, 1990-11, 1991-53, 2020-06</w:t>
      </w:r>
    </w:p>
    <w:p w14:paraId="00000064" w14:textId="77777777" w:rsidR="0086200C" w:rsidRDefault="0086200C">
      <w:pPr>
        <w:spacing w:after="200"/>
      </w:pPr>
    </w:p>
    <w:p w14:paraId="00000065" w14:textId="77777777" w:rsidR="0086200C" w:rsidRDefault="009672CF">
      <w:pPr>
        <w:spacing w:after="200"/>
        <w:rPr>
          <w:b/>
          <w:u w:val="single"/>
        </w:rPr>
      </w:pPr>
      <w:r>
        <w:rPr>
          <w:b/>
          <w:u w:val="single"/>
        </w:rPr>
        <w:t>Additions</w:t>
      </w:r>
    </w:p>
    <w:p w14:paraId="00000066" w14:textId="77777777" w:rsidR="0086200C" w:rsidRDefault="009672CF">
      <w:pPr>
        <w:spacing w:after="200"/>
      </w:pPr>
      <w:r>
        <w:t>Further materials are expected for this collection.</w:t>
      </w:r>
    </w:p>
    <w:p w14:paraId="00000067" w14:textId="77777777" w:rsidR="0086200C" w:rsidRDefault="0086200C">
      <w:pPr>
        <w:spacing w:after="200"/>
      </w:pPr>
    </w:p>
    <w:p w14:paraId="00000068" w14:textId="77777777" w:rsidR="0086200C" w:rsidRDefault="009672CF">
      <w:pPr>
        <w:spacing w:after="200"/>
      </w:pPr>
      <w:r>
        <w:lastRenderedPageBreak/>
        <w:br w:type="page"/>
      </w:r>
    </w:p>
    <w:p w14:paraId="00000069" w14:textId="77777777" w:rsidR="0086200C" w:rsidRDefault="009672CF">
      <w:pPr>
        <w:spacing w:after="200"/>
        <w:rPr>
          <w:b/>
          <w:u w:val="single"/>
        </w:rPr>
      </w:pPr>
      <w:r>
        <w:rPr>
          <w:b/>
          <w:u w:val="single"/>
        </w:rPr>
        <w:lastRenderedPageBreak/>
        <w:t>Box and Folder Inventory</w:t>
      </w:r>
    </w:p>
    <w:p w14:paraId="0000006A" w14:textId="77777777" w:rsidR="0086200C" w:rsidRDefault="009672CF">
      <w:pPr>
        <w:spacing w:after="200"/>
        <w:rPr>
          <w:b/>
          <w:u w:val="single"/>
        </w:rPr>
      </w:pPr>
      <w:commentRangeStart w:id="58"/>
      <w:r>
        <w:t xml:space="preserve">Because we are processing additions to an existing collection, our inventory begins at Box 4. Our EAD will include the material from the original finding aid, including Boxes 1-3, but for clarity we did not include that information below. </w:t>
      </w:r>
      <w:commentRangeEnd w:id="58"/>
      <w:r w:rsidR="00963436">
        <w:rPr>
          <w:rStyle w:val="CommentReference"/>
        </w:rPr>
        <w:commentReference w:id="58"/>
      </w:r>
    </w:p>
    <w:p w14:paraId="0000006B" w14:textId="77777777" w:rsidR="0086200C" w:rsidRDefault="009672CF">
      <w:pPr>
        <w:spacing w:after="200"/>
        <w:rPr>
          <w:b/>
          <w:u w:val="single"/>
        </w:rPr>
      </w:pPr>
      <w:r>
        <w:rPr>
          <w:b/>
          <w:u w:val="single"/>
        </w:rPr>
        <w:t>Series I. Dramatic Works</w:t>
      </w:r>
      <w:commentRangeStart w:id="59"/>
      <w:r>
        <w:rPr>
          <w:b/>
          <w:u w:val="single"/>
        </w:rPr>
        <w:t>, 1967-2020</w:t>
      </w:r>
      <w:commentRangeEnd w:id="59"/>
      <w:r w:rsidR="00C020AB">
        <w:rPr>
          <w:rStyle w:val="CommentReference"/>
        </w:rPr>
        <w:commentReference w:id="59"/>
      </w:r>
    </w:p>
    <w:p w14:paraId="0000006C" w14:textId="77777777" w:rsidR="0086200C" w:rsidRDefault="009672CF">
      <w:pPr>
        <w:spacing w:after="200"/>
        <w:ind w:left="720"/>
        <w:rPr>
          <w:b/>
        </w:rPr>
      </w:pPr>
      <w:r>
        <w:rPr>
          <w:b/>
        </w:rPr>
        <w:t xml:space="preserve">Subseries: </w:t>
      </w:r>
      <w:r>
        <w:rPr>
          <w:b/>
          <w:i/>
        </w:rPr>
        <w:t>The Many Deaths of Danny Rosales</w:t>
      </w:r>
      <w:r>
        <w:rPr>
          <w:b/>
        </w:rPr>
        <w:t>, 1976-2019</w:t>
      </w:r>
    </w:p>
    <w:p w14:paraId="0000006D" w14:textId="77777777" w:rsidR="0086200C" w:rsidRDefault="009672CF">
      <w:pPr>
        <w:spacing w:after="200"/>
        <w:ind w:left="720"/>
        <w:rPr>
          <w:u w:val="single"/>
        </w:rPr>
      </w:pPr>
      <w:r>
        <w:rPr>
          <w:u w:val="single"/>
        </w:rPr>
        <w:t>Box 4</w:t>
      </w:r>
    </w:p>
    <w:p w14:paraId="0000006E" w14:textId="78C8B99C" w:rsidR="0086200C" w:rsidRDefault="009672CF">
      <w:pPr>
        <w:numPr>
          <w:ilvl w:val="0"/>
          <w:numId w:val="1"/>
        </w:numPr>
      </w:pPr>
      <w:r>
        <w:t xml:space="preserve">Danny </w:t>
      </w:r>
      <w:commentRangeStart w:id="60"/>
      <w:r>
        <w:t>R</w:t>
      </w:r>
      <w:del w:id="61" w:author="Carla O Alvarez" w:date="2025-03-27T18:02:00Z">
        <w:r w:rsidDel="00566344">
          <w:delText>[</w:delText>
        </w:r>
      </w:del>
      <w:r>
        <w:t>osales</w:t>
      </w:r>
      <w:del w:id="62" w:author="Carla O Alvarez" w:date="2025-03-27T18:02:00Z">
        <w:r w:rsidDel="00566344">
          <w:delText>]</w:delText>
        </w:r>
      </w:del>
      <w:r>
        <w:t xml:space="preserve">, </w:t>
      </w:r>
      <w:commentRangeEnd w:id="60"/>
      <w:r w:rsidR="00566344">
        <w:rPr>
          <w:rStyle w:val="CommentReference"/>
        </w:rPr>
        <w:commentReference w:id="60"/>
      </w:r>
      <w:r>
        <w:t>undated</w:t>
      </w:r>
    </w:p>
    <w:p w14:paraId="0000006F" w14:textId="77777777" w:rsidR="0086200C" w:rsidRDefault="009672CF">
      <w:pPr>
        <w:numPr>
          <w:ilvl w:val="0"/>
          <w:numId w:val="1"/>
        </w:numPr>
      </w:pPr>
      <w:r>
        <w:t>Danny Rosales - Press, 1985-1986</w:t>
      </w:r>
    </w:p>
    <w:p w14:paraId="00000070" w14:textId="77777777" w:rsidR="0086200C" w:rsidRDefault="009672CF">
      <w:pPr>
        <w:numPr>
          <w:ilvl w:val="0"/>
          <w:numId w:val="1"/>
        </w:numPr>
      </w:pPr>
      <w:r>
        <w:rPr>
          <w:i/>
        </w:rPr>
        <w:t>The Many Deaths of Danny Rosales</w:t>
      </w:r>
      <w:r>
        <w:t>, undated</w:t>
      </w:r>
    </w:p>
    <w:p w14:paraId="00000071" w14:textId="77777777" w:rsidR="0086200C" w:rsidRDefault="009672CF">
      <w:pPr>
        <w:numPr>
          <w:ilvl w:val="0"/>
          <w:numId w:val="1"/>
        </w:numPr>
      </w:pPr>
      <w:r>
        <w:rPr>
          <w:i/>
        </w:rPr>
        <w:t>The Many Deaths of Danny Rosales</w:t>
      </w:r>
      <w:r>
        <w:t>, 1978-1982</w:t>
      </w:r>
    </w:p>
    <w:p w14:paraId="00000072" w14:textId="05007DD6" w:rsidR="0086200C" w:rsidRDefault="009672CF">
      <w:pPr>
        <w:numPr>
          <w:ilvl w:val="0"/>
          <w:numId w:val="1"/>
        </w:numPr>
      </w:pPr>
      <w:r>
        <w:rPr>
          <w:i/>
        </w:rPr>
        <w:t>The Many Deaths of Danny Rosales</w:t>
      </w:r>
      <w:r>
        <w:t xml:space="preserve"> by C</w:t>
      </w:r>
      <w:del w:id="63" w:author="Carla O Alvarez" w:date="2025-03-27T18:02:00Z">
        <w:r w:rsidDel="00566344">
          <w:delText>[</w:delText>
        </w:r>
      </w:del>
      <w:r>
        <w:t>arlos</w:t>
      </w:r>
      <w:del w:id="64" w:author="Carla O Alvarez" w:date="2025-03-27T18:02:00Z">
        <w:r w:rsidDel="00566344">
          <w:delText>]</w:delText>
        </w:r>
      </w:del>
      <w:r>
        <w:t xml:space="preserve"> Morton, 1993 </w:t>
      </w:r>
    </w:p>
    <w:p w14:paraId="00000073" w14:textId="0C8CEBF3" w:rsidR="0086200C" w:rsidRDefault="009672CF">
      <w:pPr>
        <w:numPr>
          <w:ilvl w:val="0"/>
          <w:numId w:val="1"/>
        </w:numPr>
      </w:pPr>
      <w:r>
        <w:rPr>
          <w:i/>
        </w:rPr>
        <w:t>The Many Deaths of Danny Rosales</w:t>
      </w:r>
      <w:r>
        <w:t xml:space="preserve"> by C</w:t>
      </w:r>
      <w:del w:id="65" w:author="Carla O Alvarez" w:date="2025-03-27T18:02:00Z">
        <w:r w:rsidDel="00566344">
          <w:delText>[</w:delText>
        </w:r>
      </w:del>
      <w:r>
        <w:t>arlos</w:t>
      </w:r>
      <w:del w:id="66" w:author="Carla O Alvarez" w:date="2025-03-27T18:02:00Z">
        <w:r w:rsidDel="00566344">
          <w:delText>]</w:delText>
        </w:r>
      </w:del>
      <w:r>
        <w:t xml:space="preserve"> Morton, 1993 </w:t>
      </w:r>
    </w:p>
    <w:p w14:paraId="00000074" w14:textId="77777777" w:rsidR="0086200C" w:rsidRDefault="009672CF">
      <w:pPr>
        <w:numPr>
          <w:ilvl w:val="0"/>
          <w:numId w:val="1"/>
        </w:numPr>
      </w:pPr>
      <w:r>
        <w:rPr>
          <w:i/>
        </w:rPr>
        <w:t>Many Deaths of Danny Rosales</w:t>
      </w:r>
      <w:r>
        <w:t xml:space="preserve"> Production Contract, 1981 </w:t>
      </w:r>
    </w:p>
    <w:p w14:paraId="00000075" w14:textId="77777777" w:rsidR="0086200C" w:rsidRDefault="009672CF">
      <w:pPr>
        <w:numPr>
          <w:ilvl w:val="0"/>
          <w:numId w:val="1"/>
        </w:numPr>
      </w:pPr>
      <w:r>
        <w:rPr>
          <w:i/>
        </w:rPr>
        <w:t>Many Deaths of Danny Rosales</w:t>
      </w:r>
      <w:r>
        <w:t xml:space="preserve"> Production Contract, 1981 </w:t>
      </w:r>
    </w:p>
    <w:p w14:paraId="00000076" w14:textId="77777777" w:rsidR="0086200C" w:rsidRDefault="009672CF">
      <w:pPr>
        <w:numPr>
          <w:ilvl w:val="0"/>
          <w:numId w:val="1"/>
        </w:numPr>
      </w:pPr>
      <w:r>
        <w:rPr>
          <w:i/>
        </w:rPr>
        <w:t>The Many Deaths of Danny Rosales</w:t>
      </w:r>
      <w:r>
        <w:t xml:space="preserve"> - Reviews, 1983-1991</w:t>
      </w:r>
    </w:p>
    <w:p w14:paraId="00000077" w14:textId="6C718CEE" w:rsidR="0086200C" w:rsidRDefault="009672CF">
      <w:pPr>
        <w:numPr>
          <w:ilvl w:val="0"/>
          <w:numId w:val="1"/>
        </w:numPr>
      </w:pPr>
      <w:r>
        <w:rPr>
          <w:i/>
        </w:rPr>
        <w:t>The Many Deaths of Danny Rosales</w:t>
      </w:r>
      <w:r>
        <w:t xml:space="preserve"> </w:t>
      </w:r>
      <w:commentRangeStart w:id="67"/>
      <w:r>
        <w:t>U</w:t>
      </w:r>
      <w:del w:id="68" w:author="Carla O Alvarez" w:date="2025-03-27T18:03:00Z">
        <w:r w:rsidDel="00407F9B">
          <w:delText>[</w:delText>
        </w:r>
      </w:del>
      <w:r>
        <w:t>niversity of Texas at</w:t>
      </w:r>
      <w:del w:id="69" w:author="Carla O Alvarez" w:date="2025-03-27T18:03:00Z">
        <w:r w:rsidDel="00407F9B">
          <w:delText>]</w:delText>
        </w:r>
      </w:del>
      <w:r>
        <w:t xml:space="preserve"> </w:t>
      </w:r>
      <w:commentRangeEnd w:id="67"/>
      <w:r w:rsidR="00407F9B">
        <w:rPr>
          <w:rStyle w:val="CommentReference"/>
        </w:rPr>
        <w:commentReference w:id="67"/>
      </w:r>
      <w:r>
        <w:t xml:space="preserve">Austin, 1982 </w:t>
      </w:r>
    </w:p>
    <w:p w14:paraId="00000078" w14:textId="77777777" w:rsidR="0086200C" w:rsidRDefault="009672CF">
      <w:pPr>
        <w:numPr>
          <w:ilvl w:val="0"/>
          <w:numId w:val="1"/>
        </w:numPr>
      </w:pPr>
      <w:r>
        <w:t>Playwriting, N.Y. Shakespeare Festival, 1985-1986</w:t>
      </w:r>
    </w:p>
    <w:p w14:paraId="00000079" w14:textId="77777777" w:rsidR="0086200C" w:rsidRDefault="009672CF">
      <w:pPr>
        <w:numPr>
          <w:ilvl w:val="0"/>
          <w:numId w:val="1"/>
        </w:numPr>
      </w:pPr>
      <w:r>
        <w:t>Police Brutality, 1977-1979</w:t>
      </w:r>
    </w:p>
    <w:p w14:paraId="0000007A" w14:textId="77777777" w:rsidR="0086200C" w:rsidRDefault="009672CF">
      <w:pPr>
        <w:numPr>
          <w:ilvl w:val="0"/>
          <w:numId w:val="1"/>
        </w:numPr>
      </w:pPr>
      <w:r>
        <w:t>Press - Research for Play, 1976</w:t>
      </w:r>
    </w:p>
    <w:p w14:paraId="0000007B" w14:textId="77777777" w:rsidR="0086200C" w:rsidRDefault="009672CF">
      <w:pPr>
        <w:numPr>
          <w:ilvl w:val="0"/>
          <w:numId w:val="1"/>
        </w:numPr>
      </w:pPr>
      <w:r>
        <w:t xml:space="preserve">Press and Research for </w:t>
      </w:r>
      <w:r>
        <w:rPr>
          <w:i/>
        </w:rPr>
        <w:t>The Many Deaths of Danny Rosales</w:t>
      </w:r>
      <w:r>
        <w:t>, 1976-1978</w:t>
      </w:r>
    </w:p>
    <w:p w14:paraId="0000007C" w14:textId="77777777" w:rsidR="0086200C" w:rsidRDefault="009672CF">
      <w:pPr>
        <w:numPr>
          <w:ilvl w:val="0"/>
          <w:numId w:val="1"/>
        </w:numPr>
      </w:pPr>
      <w:r>
        <w:t xml:space="preserve">Press and Research for </w:t>
      </w:r>
      <w:r>
        <w:rPr>
          <w:i/>
        </w:rPr>
        <w:t>The Many Deaths of Danny Rosales</w:t>
      </w:r>
      <w:r>
        <w:t xml:space="preserve">, undated </w:t>
      </w:r>
    </w:p>
    <w:p w14:paraId="0000007D" w14:textId="77777777" w:rsidR="0086200C" w:rsidRDefault="009672CF">
      <w:pPr>
        <w:numPr>
          <w:ilvl w:val="0"/>
          <w:numId w:val="1"/>
        </w:numPr>
      </w:pPr>
      <w:r>
        <w:t xml:space="preserve">Programs, Advertisements, and Audition Information for </w:t>
      </w:r>
      <w:r>
        <w:rPr>
          <w:i/>
        </w:rPr>
        <w:t>The Many Deaths of Danny Rosales</w:t>
      </w:r>
      <w:r>
        <w:t xml:space="preserve">, 1982-2019 </w:t>
      </w:r>
    </w:p>
    <w:p w14:paraId="0000007E" w14:textId="77777777" w:rsidR="0086200C" w:rsidRDefault="009672CF">
      <w:pPr>
        <w:numPr>
          <w:ilvl w:val="0"/>
          <w:numId w:val="1"/>
        </w:numPr>
      </w:pPr>
      <w:r>
        <w:t xml:space="preserve">Publications for </w:t>
      </w:r>
      <w:r>
        <w:rPr>
          <w:i/>
        </w:rPr>
        <w:t>The Many Deaths of Danny Rosales</w:t>
      </w:r>
      <w:r>
        <w:t xml:space="preserve">, undated </w:t>
      </w:r>
    </w:p>
    <w:p w14:paraId="0000007F" w14:textId="77777777" w:rsidR="0086200C" w:rsidRDefault="009672CF">
      <w:pPr>
        <w:numPr>
          <w:ilvl w:val="0"/>
          <w:numId w:val="1"/>
        </w:numPr>
      </w:pPr>
      <w:r>
        <w:t>Research/Correspondence, 1985</w:t>
      </w:r>
    </w:p>
    <w:p w14:paraId="00000080" w14:textId="77777777" w:rsidR="0086200C" w:rsidRDefault="009672CF">
      <w:pPr>
        <w:numPr>
          <w:ilvl w:val="0"/>
          <w:numId w:val="1"/>
        </w:numPr>
      </w:pPr>
      <w:r>
        <w:t xml:space="preserve">Script for </w:t>
      </w:r>
      <w:r>
        <w:rPr>
          <w:i/>
        </w:rPr>
        <w:t>The Many Deaths of Danny Rosales</w:t>
      </w:r>
      <w:r>
        <w:t>, 1980</w:t>
      </w:r>
    </w:p>
    <w:p w14:paraId="00000081" w14:textId="77777777" w:rsidR="0086200C" w:rsidRDefault="009672CF">
      <w:pPr>
        <w:numPr>
          <w:ilvl w:val="0"/>
          <w:numId w:val="1"/>
        </w:numPr>
      </w:pPr>
      <w:r>
        <w:t xml:space="preserve">Scripts, Academic Writing, Press, and Research for </w:t>
      </w:r>
      <w:r>
        <w:rPr>
          <w:i/>
        </w:rPr>
        <w:t>The Many Deaths of Danny Rosales</w:t>
      </w:r>
      <w:r>
        <w:t>, 1980, 1995</w:t>
      </w:r>
    </w:p>
    <w:p w14:paraId="00000082" w14:textId="77777777" w:rsidR="0086200C" w:rsidRDefault="009672CF">
      <w:pPr>
        <w:numPr>
          <w:ilvl w:val="0"/>
          <w:numId w:val="1"/>
        </w:numPr>
      </w:pPr>
      <w:r>
        <w:t>Scripts for The Many Deaths of Danny Rosales, 1976, 1994</w:t>
      </w:r>
    </w:p>
    <w:p w14:paraId="00000083" w14:textId="77777777" w:rsidR="0086200C" w:rsidRDefault="009672CF">
      <w:pPr>
        <w:numPr>
          <w:ilvl w:val="0"/>
          <w:numId w:val="1"/>
        </w:numPr>
      </w:pPr>
      <w:r>
        <w:t>Texas Papers/</w:t>
      </w:r>
      <w:proofErr w:type="spellStart"/>
      <w:r>
        <w:t>Fek</w:t>
      </w:r>
      <w:proofErr w:type="spellEnd"/>
      <w:r>
        <w:t xml:space="preserve"> Tradition, 1981-1985</w:t>
      </w:r>
    </w:p>
    <w:p w14:paraId="00000084" w14:textId="77777777" w:rsidR="0086200C" w:rsidRDefault="0086200C"/>
    <w:p w14:paraId="00000085" w14:textId="77777777" w:rsidR="0086200C" w:rsidRDefault="009672CF">
      <w:pPr>
        <w:spacing w:after="200"/>
        <w:rPr>
          <w:b/>
        </w:rPr>
      </w:pPr>
      <w:r>
        <w:tab/>
      </w:r>
      <w:r>
        <w:rPr>
          <w:b/>
        </w:rPr>
        <w:t xml:space="preserve">Subseries: </w:t>
      </w:r>
      <w:r>
        <w:rPr>
          <w:b/>
          <w:i/>
        </w:rPr>
        <w:t xml:space="preserve">El </w:t>
      </w:r>
      <w:proofErr w:type="spellStart"/>
      <w:r>
        <w:rPr>
          <w:b/>
          <w:i/>
        </w:rPr>
        <w:t>Jardín</w:t>
      </w:r>
      <w:proofErr w:type="spellEnd"/>
      <w:r>
        <w:rPr>
          <w:b/>
        </w:rPr>
        <w:t>, 1970-2004</w:t>
      </w:r>
    </w:p>
    <w:p w14:paraId="00000086" w14:textId="77777777" w:rsidR="0086200C" w:rsidRDefault="009672CF">
      <w:pPr>
        <w:spacing w:after="200"/>
      </w:pPr>
      <w:r>
        <w:tab/>
      </w:r>
      <w:r>
        <w:rPr>
          <w:u w:val="single"/>
        </w:rPr>
        <w:t>Box 4</w:t>
      </w:r>
    </w:p>
    <w:p w14:paraId="00000087" w14:textId="77777777" w:rsidR="0086200C" w:rsidRDefault="009672CF">
      <w:pPr>
        <w:numPr>
          <w:ilvl w:val="0"/>
          <w:numId w:val="1"/>
        </w:numPr>
      </w:pPr>
      <w:r>
        <w:rPr>
          <w:i/>
        </w:rPr>
        <w:t>Der Garten</w:t>
      </w:r>
      <w:r>
        <w:t xml:space="preserve"> German and Polish Translations, 1989</w:t>
      </w:r>
    </w:p>
    <w:p w14:paraId="00000088" w14:textId="77777777" w:rsidR="0086200C" w:rsidRDefault="009672CF">
      <w:pPr>
        <w:numPr>
          <w:ilvl w:val="0"/>
          <w:numId w:val="1"/>
        </w:numPr>
      </w:pPr>
      <w:r>
        <w:rPr>
          <w:i/>
        </w:rPr>
        <w:t xml:space="preserve">El </w:t>
      </w:r>
      <w:proofErr w:type="spellStart"/>
      <w:r>
        <w:rPr>
          <w:i/>
        </w:rPr>
        <w:t>Jardín</w:t>
      </w:r>
      <w:proofErr w:type="spellEnd"/>
      <w:r>
        <w:t xml:space="preserve">, 1992-2009 </w:t>
      </w:r>
    </w:p>
    <w:p w14:paraId="00000089" w14:textId="77777777" w:rsidR="0086200C" w:rsidRPr="0077610B" w:rsidRDefault="009672CF">
      <w:pPr>
        <w:numPr>
          <w:ilvl w:val="0"/>
          <w:numId w:val="1"/>
        </w:numPr>
        <w:rPr>
          <w:lang w:val="es-MX"/>
        </w:rPr>
      </w:pPr>
      <w:r w:rsidRPr="0077610B">
        <w:rPr>
          <w:i/>
          <w:lang w:val="es-MX"/>
        </w:rPr>
        <w:t>El Jardín</w:t>
      </w:r>
      <w:r w:rsidRPr="0077610B">
        <w:rPr>
          <w:lang w:val="es-MX"/>
        </w:rPr>
        <w:t xml:space="preserve"> </w:t>
      </w:r>
      <w:r w:rsidRPr="0077610B">
        <w:rPr>
          <w:highlight w:val="white"/>
          <w:lang w:val="es-MX"/>
        </w:rPr>
        <w:t>Español</w:t>
      </w:r>
      <w:r w:rsidRPr="0077610B">
        <w:rPr>
          <w:lang w:val="es-MX"/>
        </w:rPr>
        <w:t xml:space="preserve"> </w:t>
      </w:r>
      <w:proofErr w:type="spellStart"/>
      <w:r w:rsidRPr="0077610B">
        <w:rPr>
          <w:lang w:val="es-MX"/>
        </w:rPr>
        <w:t>Adaptation</w:t>
      </w:r>
      <w:proofErr w:type="spellEnd"/>
      <w:r w:rsidRPr="0077610B">
        <w:rPr>
          <w:lang w:val="es-MX"/>
        </w:rPr>
        <w:t xml:space="preserve"> </w:t>
      </w:r>
      <w:proofErr w:type="spellStart"/>
      <w:r w:rsidRPr="0077610B">
        <w:rPr>
          <w:lang w:val="es-MX"/>
        </w:rPr>
        <w:t>by</w:t>
      </w:r>
      <w:proofErr w:type="spellEnd"/>
      <w:r w:rsidRPr="0077610B">
        <w:rPr>
          <w:lang w:val="es-MX"/>
        </w:rPr>
        <w:t xml:space="preserve"> </w:t>
      </w:r>
      <w:proofErr w:type="spellStart"/>
      <w:r w:rsidRPr="0077610B">
        <w:rPr>
          <w:lang w:val="es-MX"/>
        </w:rPr>
        <w:t>Elpida</w:t>
      </w:r>
      <w:proofErr w:type="spellEnd"/>
      <w:r w:rsidRPr="0077610B">
        <w:rPr>
          <w:lang w:val="es-MX"/>
        </w:rPr>
        <w:t xml:space="preserve"> Carrillo, 1999</w:t>
      </w:r>
    </w:p>
    <w:p w14:paraId="0000008A" w14:textId="77777777" w:rsidR="0086200C" w:rsidRDefault="009672CF">
      <w:pPr>
        <w:numPr>
          <w:ilvl w:val="0"/>
          <w:numId w:val="1"/>
        </w:numPr>
      </w:pPr>
      <w:r>
        <w:rPr>
          <w:i/>
        </w:rPr>
        <w:t xml:space="preserve">El </w:t>
      </w:r>
      <w:proofErr w:type="spellStart"/>
      <w:r>
        <w:rPr>
          <w:i/>
        </w:rPr>
        <w:t>Jardín</w:t>
      </w:r>
      <w:proofErr w:type="spellEnd"/>
      <w:r>
        <w:t xml:space="preserve"> </w:t>
      </w:r>
      <w:proofErr w:type="spellStart"/>
      <w:r>
        <w:t>Misc</w:t>
      </w:r>
      <w:proofErr w:type="spellEnd"/>
      <w:r>
        <w:t>[</w:t>
      </w:r>
      <w:proofErr w:type="spellStart"/>
      <w:r>
        <w:t>ellaneous</w:t>
      </w:r>
      <w:proofErr w:type="spellEnd"/>
      <w:r>
        <w:t>] Performances, undated</w:t>
      </w:r>
    </w:p>
    <w:p w14:paraId="0000008B" w14:textId="77777777" w:rsidR="0086200C" w:rsidRDefault="009672CF">
      <w:pPr>
        <w:numPr>
          <w:ilvl w:val="0"/>
          <w:numId w:val="1"/>
        </w:numPr>
      </w:pPr>
      <w:r>
        <w:rPr>
          <w:i/>
        </w:rPr>
        <w:t xml:space="preserve">El </w:t>
      </w:r>
      <w:proofErr w:type="spellStart"/>
      <w:r>
        <w:rPr>
          <w:i/>
        </w:rPr>
        <w:t>Jardín</w:t>
      </w:r>
      <w:proofErr w:type="spellEnd"/>
      <w:r>
        <w:t xml:space="preserve"> - Press, 2004</w:t>
      </w:r>
    </w:p>
    <w:p w14:paraId="0000008C" w14:textId="77777777" w:rsidR="0086200C" w:rsidRDefault="009672CF">
      <w:pPr>
        <w:numPr>
          <w:ilvl w:val="0"/>
          <w:numId w:val="1"/>
        </w:numPr>
      </w:pPr>
      <w:r>
        <w:rPr>
          <w:i/>
        </w:rPr>
        <w:lastRenderedPageBreak/>
        <w:t xml:space="preserve">El </w:t>
      </w:r>
      <w:proofErr w:type="spellStart"/>
      <w:r>
        <w:rPr>
          <w:i/>
        </w:rPr>
        <w:t>Jardín</w:t>
      </w:r>
      <w:proofErr w:type="spellEnd"/>
      <w:r>
        <w:t xml:space="preserve"> Press, 1983-1994 </w:t>
      </w:r>
    </w:p>
    <w:p w14:paraId="0000008D" w14:textId="77777777" w:rsidR="0086200C" w:rsidRDefault="009672CF">
      <w:pPr>
        <w:numPr>
          <w:ilvl w:val="0"/>
          <w:numId w:val="1"/>
        </w:numPr>
      </w:pPr>
      <w:r>
        <w:rPr>
          <w:i/>
        </w:rPr>
        <w:t xml:space="preserve">El </w:t>
      </w:r>
      <w:proofErr w:type="spellStart"/>
      <w:r>
        <w:rPr>
          <w:i/>
        </w:rPr>
        <w:t>Jardín</w:t>
      </w:r>
      <w:proofErr w:type="spellEnd"/>
      <w:r>
        <w:t xml:space="preserve"> Puerto Rican Traveling Theater, 1988</w:t>
      </w:r>
    </w:p>
    <w:p w14:paraId="0000008E" w14:textId="77777777" w:rsidR="0086200C" w:rsidRDefault="009672CF">
      <w:pPr>
        <w:numPr>
          <w:ilvl w:val="0"/>
          <w:numId w:val="1"/>
        </w:numPr>
      </w:pPr>
      <w:r>
        <w:rPr>
          <w:i/>
        </w:rPr>
        <w:t xml:space="preserve">El </w:t>
      </w:r>
      <w:proofErr w:type="spellStart"/>
      <w:r>
        <w:rPr>
          <w:i/>
        </w:rPr>
        <w:t>Jardín</w:t>
      </w:r>
      <w:proofErr w:type="spellEnd"/>
      <w:r>
        <w:t xml:space="preserve"> Reviews, 1977 </w:t>
      </w:r>
    </w:p>
    <w:p w14:paraId="0000008F" w14:textId="77777777" w:rsidR="0086200C" w:rsidRDefault="009672CF">
      <w:pPr>
        <w:numPr>
          <w:ilvl w:val="0"/>
          <w:numId w:val="1"/>
        </w:numPr>
      </w:pPr>
      <w:r>
        <w:rPr>
          <w:i/>
        </w:rPr>
        <w:t xml:space="preserve">El </w:t>
      </w:r>
      <w:proofErr w:type="spellStart"/>
      <w:r>
        <w:rPr>
          <w:i/>
        </w:rPr>
        <w:t>Jardín</w:t>
      </w:r>
      <w:proofErr w:type="spellEnd"/>
      <w:r>
        <w:t xml:space="preserve"> - The Garden, undated</w:t>
      </w:r>
    </w:p>
    <w:p w14:paraId="00000090" w14:textId="77777777" w:rsidR="0086200C" w:rsidRPr="0077610B" w:rsidRDefault="009672CF">
      <w:pPr>
        <w:numPr>
          <w:ilvl w:val="0"/>
          <w:numId w:val="1"/>
        </w:numPr>
        <w:rPr>
          <w:lang w:val="es-MX"/>
        </w:rPr>
      </w:pPr>
      <w:r w:rsidRPr="0077610B">
        <w:rPr>
          <w:i/>
          <w:lang w:val="es-MX"/>
        </w:rPr>
        <w:t>El Jardín</w:t>
      </w:r>
      <w:r w:rsidRPr="0077610B">
        <w:rPr>
          <w:lang w:val="es-MX"/>
        </w:rPr>
        <w:t xml:space="preserve"> </w:t>
      </w:r>
      <w:proofErr w:type="spellStart"/>
      <w:r w:rsidRPr="0077610B">
        <w:rPr>
          <w:lang w:val="es-MX"/>
        </w:rPr>
        <w:t>Version</w:t>
      </w:r>
      <w:proofErr w:type="spellEnd"/>
      <w:r w:rsidRPr="0077610B">
        <w:rPr>
          <w:lang w:val="es-MX"/>
        </w:rPr>
        <w:t xml:space="preserve"> en </w:t>
      </w:r>
      <w:proofErr w:type="gramStart"/>
      <w:r w:rsidRPr="0077610B">
        <w:rPr>
          <w:highlight w:val="white"/>
          <w:lang w:val="es-MX"/>
        </w:rPr>
        <w:t>Español</w:t>
      </w:r>
      <w:proofErr w:type="gramEnd"/>
      <w:r w:rsidRPr="0077610B">
        <w:rPr>
          <w:lang w:val="es-MX"/>
        </w:rPr>
        <w:t xml:space="preserve">, </w:t>
      </w:r>
      <w:proofErr w:type="spellStart"/>
      <w:r w:rsidRPr="0077610B">
        <w:rPr>
          <w:lang w:val="es-MX"/>
        </w:rPr>
        <w:t>undated</w:t>
      </w:r>
      <w:proofErr w:type="spellEnd"/>
      <w:r w:rsidRPr="0077610B">
        <w:rPr>
          <w:lang w:val="es-MX"/>
        </w:rPr>
        <w:t xml:space="preserve"> </w:t>
      </w:r>
    </w:p>
    <w:p w14:paraId="00000091" w14:textId="08025699" w:rsidR="0086200C" w:rsidRDefault="009672CF">
      <w:pPr>
        <w:numPr>
          <w:ilvl w:val="0"/>
          <w:numId w:val="1"/>
        </w:numPr>
      </w:pPr>
      <w:proofErr w:type="gramStart"/>
      <w:r>
        <w:t>P[</w:t>
      </w:r>
      <w:proofErr w:type="spellStart"/>
      <w:proofErr w:type="gramEnd"/>
      <w:r>
        <w:t>uerto</w:t>
      </w:r>
      <w:proofErr w:type="spellEnd"/>
      <w:r>
        <w:t xml:space="preserve"> Rican] Traveling Co</w:t>
      </w:r>
      <w:del w:id="70" w:author="Carla O Alvarez" w:date="2025-03-27T18:34:00Z">
        <w:r w:rsidDel="00C020AB">
          <w:delText>[</w:delText>
        </w:r>
      </w:del>
      <w:r>
        <w:t>mpany</w:t>
      </w:r>
      <w:del w:id="71" w:author="Carla O Alvarez" w:date="2025-03-27T18:35:00Z">
        <w:r w:rsidDel="00C020AB">
          <w:delText>]</w:delText>
        </w:r>
      </w:del>
      <w:r>
        <w:t xml:space="preserve"> </w:t>
      </w:r>
      <w:r>
        <w:rPr>
          <w:i/>
        </w:rPr>
        <w:t xml:space="preserve">El </w:t>
      </w:r>
      <w:proofErr w:type="spellStart"/>
      <w:r>
        <w:rPr>
          <w:i/>
        </w:rPr>
        <w:t>Jardín</w:t>
      </w:r>
      <w:proofErr w:type="spellEnd"/>
      <w:r>
        <w:t>, Contracts and Correspondence, 1988-1989</w:t>
      </w:r>
    </w:p>
    <w:p w14:paraId="00000092" w14:textId="77777777" w:rsidR="0086200C" w:rsidRDefault="009672CF">
      <w:pPr>
        <w:numPr>
          <w:ilvl w:val="0"/>
          <w:numId w:val="1"/>
        </w:numPr>
      </w:pPr>
      <w:r>
        <w:t xml:space="preserve">Programs: </w:t>
      </w:r>
      <w:r>
        <w:rPr>
          <w:i/>
        </w:rPr>
        <w:t xml:space="preserve">El </w:t>
      </w:r>
      <w:proofErr w:type="spellStart"/>
      <w:r>
        <w:rPr>
          <w:i/>
        </w:rPr>
        <w:t>Jardín</w:t>
      </w:r>
      <w:proofErr w:type="spellEnd"/>
      <w:r>
        <w:t>, undated</w:t>
      </w:r>
    </w:p>
    <w:p w14:paraId="00000093" w14:textId="77777777" w:rsidR="0086200C" w:rsidRDefault="009672CF">
      <w:pPr>
        <w:numPr>
          <w:ilvl w:val="0"/>
          <w:numId w:val="1"/>
        </w:numPr>
      </w:pPr>
      <w:r>
        <w:t xml:space="preserve">Programs </w:t>
      </w:r>
      <w:r>
        <w:rPr>
          <w:i/>
        </w:rPr>
        <w:t xml:space="preserve">El </w:t>
      </w:r>
      <w:proofErr w:type="spellStart"/>
      <w:r>
        <w:rPr>
          <w:i/>
        </w:rPr>
        <w:t>Jardín</w:t>
      </w:r>
      <w:proofErr w:type="spellEnd"/>
      <w:r>
        <w:t>, 1970-1994</w:t>
      </w:r>
    </w:p>
    <w:p w14:paraId="00000094" w14:textId="77777777" w:rsidR="0086200C" w:rsidRDefault="009672CF">
      <w:pPr>
        <w:numPr>
          <w:ilvl w:val="0"/>
          <w:numId w:val="1"/>
        </w:numPr>
      </w:pPr>
      <w:r>
        <w:t xml:space="preserve">Reviews and Newspaper Articles </w:t>
      </w:r>
      <w:r>
        <w:rPr>
          <w:i/>
        </w:rPr>
        <w:t xml:space="preserve">El </w:t>
      </w:r>
      <w:proofErr w:type="spellStart"/>
      <w:r>
        <w:rPr>
          <w:i/>
        </w:rPr>
        <w:t>Jardín</w:t>
      </w:r>
      <w:proofErr w:type="spellEnd"/>
      <w:r>
        <w:t>, undated</w:t>
      </w:r>
    </w:p>
    <w:p w14:paraId="00000095" w14:textId="77777777" w:rsidR="0086200C" w:rsidRDefault="009672CF">
      <w:pPr>
        <w:numPr>
          <w:ilvl w:val="0"/>
          <w:numId w:val="1"/>
        </w:numPr>
      </w:pPr>
      <w:r>
        <w:t xml:space="preserve">Script for </w:t>
      </w:r>
      <w:r>
        <w:rPr>
          <w:i/>
        </w:rPr>
        <w:t xml:space="preserve">El </w:t>
      </w:r>
      <w:proofErr w:type="spellStart"/>
      <w:r>
        <w:rPr>
          <w:i/>
        </w:rPr>
        <w:t>Jardín</w:t>
      </w:r>
      <w:proofErr w:type="spellEnd"/>
      <w:r>
        <w:t>, undated</w:t>
      </w:r>
    </w:p>
    <w:p w14:paraId="00000096" w14:textId="77777777" w:rsidR="0086200C" w:rsidRDefault="009672CF">
      <w:pPr>
        <w:numPr>
          <w:ilvl w:val="0"/>
          <w:numId w:val="1"/>
        </w:numPr>
      </w:pPr>
      <w:r>
        <w:t xml:space="preserve">Sheet Music and Script for </w:t>
      </w:r>
      <w:r>
        <w:rPr>
          <w:i/>
        </w:rPr>
        <w:t xml:space="preserve">El </w:t>
      </w:r>
      <w:proofErr w:type="spellStart"/>
      <w:r>
        <w:rPr>
          <w:i/>
        </w:rPr>
        <w:t>Jardín</w:t>
      </w:r>
      <w:proofErr w:type="spellEnd"/>
      <w:r>
        <w:t>, undated</w:t>
      </w:r>
    </w:p>
    <w:p w14:paraId="00000097" w14:textId="77777777" w:rsidR="0086200C" w:rsidRDefault="0086200C"/>
    <w:p w14:paraId="00000098" w14:textId="77777777" w:rsidR="0086200C" w:rsidRDefault="009672CF">
      <w:pPr>
        <w:spacing w:after="200"/>
        <w:ind w:firstLine="720"/>
        <w:rPr>
          <w:b/>
        </w:rPr>
      </w:pPr>
      <w:r>
        <w:rPr>
          <w:b/>
        </w:rPr>
        <w:t xml:space="preserve">Subseries: </w:t>
      </w:r>
      <w:r>
        <w:rPr>
          <w:b/>
          <w:i/>
        </w:rPr>
        <w:t>Rancho Hollywood</w:t>
      </w:r>
      <w:commentRangeStart w:id="72"/>
      <w:r>
        <w:rPr>
          <w:b/>
        </w:rPr>
        <w:t>, 1981-1996</w:t>
      </w:r>
      <w:commentRangeEnd w:id="72"/>
      <w:r w:rsidR="00241DAF">
        <w:rPr>
          <w:rStyle w:val="CommentReference"/>
        </w:rPr>
        <w:commentReference w:id="72"/>
      </w:r>
    </w:p>
    <w:p w14:paraId="00000099" w14:textId="77777777" w:rsidR="0086200C" w:rsidRDefault="009672CF">
      <w:pPr>
        <w:spacing w:after="200"/>
      </w:pPr>
      <w:r>
        <w:tab/>
      </w:r>
      <w:r>
        <w:rPr>
          <w:u w:val="single"/>
        </w:rPr>
        <w:t>Box 4</w:t>
      </w:r>
    </w:p>
    <w:p w14:paraId="0000009A" w14:textId="77777777" w:rsidR="0086200C" w:rsidRDefault="009672CF">
      <w:pPr>
        <w:numPr>
          <w:ilvl w:val="0"/>
          <w:numId w:val="1"/>
        </w:numPr>
      </w:pPr>
      <w:r>
        <w:t xml:space="preserve">Notes on </w:t>
      </w:r>
      <w:r>
        <w:rPr>
          <w:i/>
        </w:rPr>
        <w:t>Rancho Hollywood</w:t>
      </w:r>
      <w:r>
        <w:t xml:space="preserve"> with Jorge Huerta, 1981-1982</w:t>
      </w:r>
    </w:p>
    <w:p w14:paraId="0000009B" w14:textId="77777777" w:rsidR="0086200C" w:rsidRDefault="009672CF">
      <w:pPr>
        <w:numPr>
          <w:ilvl w:val="0"/>
          <w:numId w:val="1"/>
        </w:numPr>
      </w:pPr>
      <w:r>
        <w:rPr>
          <w:i/>
        </w:rPr>
        <w:t>Rancho Hollywood</w:t>
      </w:r>
      <w:r>
        <w:t>, 1990</w:t>
      </w:r>
    </w:p>
    <w:p w14:paraId="0000009C" w14:textId="77777777" w:rsidR="0086200C" w:rsidRDefault="009672CF">
      <w:pPr>
        <w:numPr>
          <w:ilvl w:val="0"/>
          <w:numId w:val="1"/>
        </w:numPr>
      </w:pPr>
      <w:r>
        <w:rPr>
          <w:i/>
        </w:rPr>
        <w:t>Rancho Hollywood</w:t>
      </w:r>
      <w:r>
        <w:t xml:space="preserve"> (</w:t>
      </w:r>
      <w:proofErr w:type="spellStart"/>
      <w:r>
        <w:rPr>
          <w:highlight w:val="white"/>
        </w:rPr>
        <w:t>Español</w:t>
      </w:r>
      <w:proofErr w:type="spellEnd"/>
      <w:r>
        <w:t>), undated</w:t>
      </w:r>
    </w:p>
    <w:p w14:paraId="0000009D" w14:textId="77777777" w:rsidR="0086200C" w:rsidRPr="0077610B" w:rsidRDefault="009672CF">
      <w:pPr>
        <w:numPr>
          <w:ilvl w:val="0"/>
          <w:numId w:val="1"/>
        </w:numPr>
        <w:rPr>
          <w:lang w:val="es-MX"/>
        </w:rPr>
      </w:pPr>
      <w:r w:rsidRPr="0077610B">
        <w:rPr>
          <w:i/>
          <w:lang w:val="es-MX"/>
        </w:rPr>
        <w:t>Rancho Hollywood</w:t>
      </w:r>
      <w:r w:rsidRPr="0077610B">
        <w:rPr>
          <w:lang w:val="es-MX"/>
        </w:rPr>
        <w:t xml:space="preserve"> </w:t>
      </w:r>
      <w:r w:rsidRPr="0077610B">
        <w:rPr>
          <w:color w:val="202122"/>
          <w:lang w:val="es-MX"/>
        </w:rPr>
        <w:t xml:space="preserve">Instituto Nacional de Bellas Artes (INBA) - </w:t>
      </w:r>
      <w:proofErr w:type="spellStart"/>
      <w:r w:rsidRPr="0077610B">
        <w:rPr>
          <w:color w:val="202122"/>
          <w:lang w:val="es-MX"/>
        </w:rPr>
        <w:t>Mexico</w:t>
      </w:r>
      <w:proofErr w:type="spellEnd"/>
      <w:r w:rsidRPr="0077610B">
        <w:rPr>
          <w:lang w:val="es-MX"/>
        </w:rPr>
        <w:t>, 1994-1996</w:t>
      </w:r>
    </w:p>
    <w:p w14:paraId="0000009E" w14:textId="77777777" w:rsidR="0086200C" w:rsidRDefault="009672CF">
      <w:pPr>
        <w:numPr>
          <w:ilvl w:val="0"/>
          <w:numId w:val="1"/>
        </w:numPr>
      </w:pPr>
      <w:r>
        <w:rPr>
          <w:i/>
        </w:rPr>
        <w:t>Rancho Hollywood</w:t>
      </w:r>
      <w:r>
        <w:t xml:space="preserve"> Press, 1995-1996</w:t>
      </w:r>
    </w:p>
    <w:p w14:paraId="0000009F" w14:textId="77777777" w:rsidR="0086200C" w:rsidRDefault="0086200C">
      <w:pPr>
        <w:rPr>
          <w:i/>
        </w:rPr>
      </w:pPr>
    </w:p>
    <w:p w14:paraId="000000A0" w14:textId="0CCB1D4A" w:rsidR="0086200C" w:rsidRDefault="009672CF">
      <w:pPr>
        <w:spacing w:after="200"/>
        <w:ind w:firstLine="720"/>
        <w:rPr>
          <w:b/>
        </w:rPr>
      </w:pPr>
      <w:r>
        <w:rPr>
          <w:b/>
        </w:rPr>
        <w:t xml:space="preserve">Subseries: </w:t>
      </w:r>
      <w:r>
        <w:rPr>
          <w:b/>
          <w:i/>
        </w:rPr>
        <w:t>Los Dorados</w:t>
      </w:r>
      <w:r>
        <w:rPr>
          <w:b/>
        </w:rPr>
        <w:t xml:space="preserve">, </w:t>
      </w:r>
      <w:commentRangeStart w:id="73"/>
      <w:r>
        <w:rPr>
          <w:b/>
        </w:rPr>
        <w:t>1997</w:t>
      </w:r>
      <w:ins w:id="74" w:author="Carla O Alvarez" w:date="2025-03-27T18:37:00Z">
        <w:r w:rsidR="008B3F89">
          <w:rPr>
            <w:b/>
          </w:rPr>
          <w:t xml:space="preserve">, </w:t>
        </w:r>
      </w:ins>
      <w:del w:id="75" w:author="Carla O Alvarez" w:date="2025-03-27T18:37:00Z">
        <w:r w:rsidDel="008B3F89">
          <w:rPr>
            <w:b/>
          </w:rPr>
          <w:delText>-</w:delText>
        </w:r>
      </w:del>
      <w:r>
        <w:rPr>
          <w:b/>
        </w:rPr>
        <w:t>2004</w:t>
      </w:r>
      <w:commentRangeEnd w:id="73"/>
      <w:r w:rsidR="008B3F89">
        <w:rPr>
          <w:rStyle w:val="CommentReference"/>
        </w:rPr>
        <w:commentReference w:id="73"/>
      </w:r>
    </w:p>
    <w:p w14:paraId="000000A1" w14:textId="77777777" w:rsidR="0086200C" w:rsidRDefault="009672CF">
      <w:pPr>
        <w:spacing w:after="200"/>
      </w:pPr>
      <w:r>
        <w:tab/>
      </w:r>
      <w:r>
        <w:rPr>
          <w:u w:val="single"/>
        </w:rPr>
        <w:t>Box 4</w:t>
      </w:r>
    </w:p>
    <w:p w14:paraId="000000A2" w14:textId="77777777" w:rsidR="0086200C" w:rsidRDefault="009672CF">
      <w:pPr>
        <w:numPr>
          <w:ilvl w:val="0"/>
          <w:numId w:val="1"/>
        </w:numPr>
      </w:pPr>
      <w:r>
        <w:rPr>
          <w:i/>
        </w:rPr>
        <w:t>Los Dorados</w:t>
      </w:r>
      <w:r>
        <w:t>, 2004</w:t>
      </w:r>
    </w:p>
    <w:p w14:paraId="000000A3" w14:textId="77777777" w:rsidR="0086200C" w:rsidRDefault="009672CF">
      <w:pPr>
        <w:numPr>
          <w:ilvl w:val="0"/>
          <w:numId w:val="1"/>
        </w:numPr>
      </w:pPr>
      <w:r>
        <w:rPr>
          <w:i/>
        </w:rPr>
        <w:t>The Golden Ones</w:t>
      </w:r>
      <w:r>
        <w:t>, 1997</w:t>
      </w:r>
    </w:p>
    <w:p w14:paraId="000000A4" w14:textId="77777777" w:rsidR="0086200C" w:rsidRDefault="0086200C">
      <w:pPr>
        <w:rPr>
          <w:i/>
        </w:rPr>
      </w:pPr>
    </w:p>
    <w:p w14:paraId="000000A5" w14:textId="77777777" w:rsidR="0086200C" w:rsidRDefault="009672CF">
      <w:pPr>
        <w:spacing w:after="200"/>
        <w:ind w:firstLine="720"/>
        <w:rPr>
          <w:b/>
          <w:shd w:val="clear" w:color="auto" w:fill="F4CCCC"/>
        </w:rPr>
      </w:pPr>
      <w:r>
        <w:rPr>
          <w:b/>
        </w:rPr>
        <w:t xml:space="preserve">Subseries: </w:t>
      </w:r>
      <w:r>
        <w:rPr>
          <w:b/>
          <w:i/>
        </w:rPr>
        <w:t>Johnny Tenorio</w:t>
      </w:r>
      <w:r>
        <w:rPr>
          <w:b/>
        </w:rPr>
        <w:t>, 1983-2016</w:t>
      </w:r>
    </w:p>
    <w:p w14:paraId="000000A6" w14:textId="77777777" w:rsidR="0086200C" w:rsidRDefault="009672CF">
      <w:pPr>
        <w:spacing w:after="200"/>
      </w:pPr>
      <w:r>
        <w:tab/>
      </w:r>
      <w:r>
        <w:rPr>
          <w:u w:val="single"/>
        </w:rPr>
        <w:t>Box 5</w:t>
      </w:r>
    </w:p>
    <w:p w14:paraId="000000A7" w14:textId="12B7E1A2" w:rsidR="0086200C" w:rsidRDefault="009672CF">
      <w:pPr>
        <w:numPr>
          <w:ilvl w:val="0"/>
          <w:numId w:val="8"/>
        </w:numPr>
      </w:pPr>
      <w:r>
        <w:t xml:space="preserve">Carlos Morton </w:t>
      </w:r>
      <w:del w:id="76" w:author="Carla O Alvarez" w:date="2025-03-27T18:40:00Z">
        <w:r w:rsidDel="00034C73">
          <w:delText>[</w:delText>
        </w:r>
      </w:del>
      <w:r>
        <w:t>Memorandum of Understanding</w:t>
      </w:r>
      <w:ins w:id="77" w:author="Carla O Alvarez" w:date="2025-03-27T18:40:00Z">
        <w:r w:rsidR="00034C73">
          <w:t xml:space="preserve"> (MOU)</w:t>
        </w:r>
      </w:ins>
      <w:del w:id="78" w:author="Carla O Alvarez" w:date="2025-03-27T18:40:00Z">
        <w:r w:rsidDel="00034C73">
          <w:delText>]</w:delText>
        </w:r>
      </w:del>
      <w:r>
        <w:t xml:space="preserve"> Copy / </w:t>
      </w:r>
      <w:r>
        <w:rPr>
          <w:i/>
        </w:rPr>
        <w:t>Johnny Tenorio</w:t>
      </w:r>
      <w:r>
        <w:t xml:space="preserve"> Press, 1983-1998 </w:t>
      </w:r>
    </w:p>
    <w:p w14:paraId="000000A8" w14:textId="77777777" w:rsidR="0086200C" w:rsidRDefault="009672CF">
      <w:pPr>
        <w:numPr>
          <w:ilvl w:val="0"/>
          <w:numId w:val="8"/>
        </w:numPr>
      </w:pPr>
      <w:r>
        <w:t xml:space="preserve">Don Juan </w:t>
      </w:r>
      <w:proofErr w:type="spellStart"/>
      <w:r>
        <w:t>Notas</w:t>
      </w:r>
      <w:proofErr w:type="spellEnd"/>
      <w:r>
        <w:t>, undated</w:t>
      </w:r>
    </w:p>
    <w:p w14:paraId="000000A9" w14:textId="77777777" w:rsidR="0086200C" w:rsidRDefault="009672CF">
      <w:pPr>
        <w:numPr>
          <w:ilvl w:val="0"/>
          <w:numId w:val="8"/>
        </w:numPr>
      </w:pPr>
      <w:r>
        <w:t xml:space="preserve">The Italian Translation of </w:t>
      </w:r>
      <w:r>
        <w:rPr>
          <w:i/>
        </w:rPr>
        <w:t>Johnny Tenorio</w:t>
      </w:r>
      <w:r>
        <w:t xml:space="preserve"> by Carlos Morton, 2020</w:t>
      </w:r>
    </w:p>
    <w:p w14:paraId="000000AA" w14:textId="77777777" w:rsidR="0086200C" w:rsidRDefault="009672CF">
      <w:pPr>
        <w:numPr>
          <w:ilvl w:val="0"/>
          <w:numId w:val="8"/>
        </w:numPr>
      </w:pPr>
      <w:r>
        <w:rPr>
          <w:i/>
        </w:rPr>
        <w:t>Johnny Tenorio</w:t>
      </w:r>
      <w:r>
        <w:t>, 1989</w:t>
      </w:r>
    </w:p>
    <w:p w14:paraId="000000AB" w14:textId="77777777" w:rsidR="0086200C" w:rsidRDefault="009672CF">
      <w:pPr>
        <w:numPr>
          <w:ilvl w:val="0"/>
          <w:numId w:val="8"/>
        </w:numPr>
      </w:pPr>
      <w:r>
        <w:rPr>
          <w:i/>
        </w:rPr>
        <w:t>Johnny Tenorio</w:t>
      </w:r>
      <w:r>
        <w:t>, 1989-1995</w:t>
      </w:r>
    </w:p>
    <w:p w14:paraId="000000AC" w14:textId="77777777" w:rsidR="0086200C" w:rsidRDefault="009672CF">
      <w:pPr>
        <w:numPr>
          <w:ilvl w:val="0"/>
          <w:numId w:val="8"/>
        </w:numPr>
      </w:pPr>
      <w:r>
        <w:rPr>
          <w:i/>
        </w:rPr>
        <w:t>Johnny Tenorio</w:t>
      </w:r>
      <w:r>
        <w:t xml:space="preserve"> (English Translation), 1985</w:t>
      </w:r>
    </w:p>
    <w:p w14:paraId="000000AD" w14:textId="77777777" w:rsidR="0086200C" w:rsidRDefault="009672CF">
      <w:pPr>
        <w:numPr>
          <w:ilvl w:val="0"/>
          <w:numId w:val="8"/>
        </w:numPr>
      </w:pPr>
      <w:r>
        <w:rPr>
          <w:i/>
        </w:rPr>
        <w:t>Johnny Tenorio</w:t>
      </w:r>
      <w:r>
        <w:t xml:space="preserve"> English Translations, undated</w:t>
      </w:r>
    </w:p>
    <w:p w14:paraId="000000AE" w14:textId="77777777" w:rsidR="0086200C" w:rsidRDefault="009672CF">
      <w:pPr>
        <w:numPr>
          <w:ilvl w:val="0"/>
          <w:numId w:val="8"/>
        </w:numPr>
      </w:pPr>
      <w:r>
        <w:rPr>
          <w:i/>
        </w:rPr>
        <w:t>Johnny Tenorio</w:t>
      </w:r>
      <w:r>
        <w:t xml:space="preserve"> English Version, undated</w:t>
      </w:r>
    </w:p>
    <w:p w14:paraId="000000AF" w14:textId="77777777" w:rsidR="0086200C" w:rsidRDefault="009672CF">
      <w:pPr>
        <w:numPr>
          <w:ilvl w:val="0"/>
          <w:numId w:val="8"/>
        </w:numPr>
      </w:pPr>
      <w:r>
        <w:rPr>
          <w:i/>
        </w:rPr>
        <w:t>Johnny Tenorio</w:t>
      </w:r>
      <w:r>
        <w:t xml:space="preserve"> European Tour, 1988-2016 </w:t>
      </w:r>
    </w:p>
    <w:p w14:paraId="000000B0" w14:textId="77777777" w:rsidR="0086200C" w:rsidRDefault="009672CF">
      <w:pPr>
        <w:numPr>
          <w:ilvl w:val="0"/>
          <w:numId w:val="8"/>
        </w:numPr>
      </w:pPr>
      <w:r>
        <w:rPr>
          <w:i/>
        </w:rPr>
        <w:t>Johnny Tenorio</w:t>
      </w:r>
      <w:r>
        <w:t xml:space="preserve"> Seattle, W</w:t>
      </w:r>
      <w:del w:id="79" w:author="Carla O Alvarez" w:date="2025-03-27T18:38:00Z">
        <w:r w:rsidDel="00094199">
          <w:delText>[</w:delText>
        </w:r>
      </w:del>
      <w:r>
        <w:t>ashington</w:t>
      </w:r>
      <w:del w:id="80" w:author="Carla O Alvarez" w:date="2025-03-27T18:38:00Z">
        <w:r w:rsidDel="00094199">
          <w:delText>]</w:delText>
        </w:r>
      </w:del>
      <w:r>
        <w:t xml:space="preserve"> Staged Read[?] Group Theater, 1985 </w:t>
      </w:r>
    </w:p>
    <w:p w14:paraId="000000B1" w14:textId="77777777" w:rsidR="0086200C" w:rsidRDefault="009672CF">
      <w:pPr>
        <w:numPr>
          <w:ilvl w:val="0"/>
          <w:numId w:val="8"/>
        </w:numPr>
      </w:pPr>
      <w:r>
        <w:rPr>
          <w:i/>
        </w:rPr>
        <w:t>Made in the U.S.A: El Don Juan Ten</w:t>
      </w:r>
      <w:del w:id="81" w:author="Carla O Alvarez" w:date="2025-03-27T18:41:00Z">
        <w:r w:rsidDel="00034C73">
          <w:rPr>
            <w:i/>
          </w:rPr>
          <w:delText>i</w:delText>
        </w:r>
      </w:del>
      <w:r>
        <w:rPr>
          <w:i/>
        </w:rPr>
        <w:t>orio Actual</w:t>
      </w:r>
      <w:r>
        <w:t>, 2002</w:t>
      </w:r>
    </w:p>
    <w:p w14:paraId="000000B2" w14:textId="63AA205D" w:rsidR="0086200C" w:rsidRDefault="009672CF">
      <w:pPr>
        <w:numPr>
          <w:ilvl w:val="0"/>
          <w:numId w:val="8"/>
        </w:numPr>
      </w:pPr>
      <w:r>
        <w:lastRenderedPageBreak/>
        <w:t xml:space="preserve">Notes on the First Production of </w:t>
      </w:r>
      <w:r>
        <w:rPr>
          <w:i/>
        </w:rPr>
        <w:t>Johnny Tenorio</w:t>
      </w:r>
      <w:r>
        <w:t xml:space="preserve"> U</w:t>
      </w:r>
      <w:del w:id="82" w:author="Carla O Alvarez" w:date="2025-03-27T18:38:00Z">
        <w:r w:rsidDel="00094199">
          <w:delText>[</w:delText>
        </w:r>
      </w:del>
      <w:r>
        <w:t>niversity of Texas at</w:t>
      </w:r>
      <w:del w:id="83" w:author="Carla O Alvarez" w:date="2025-03-27T18:38:00Z">
        <w:r w:rsidDel="00094199">
          <w:delText>]</w:delText>
        </w:r>
      </w:del>
      <w:r>
        <w:t xml:space="preserve"> Austin, 1984</w:t>
      </w:r>
    </w:p>
    <w:p w14:paraId="000000B3" w14:textId="77777777" w:rsidR="0086200C" w:rsidRDefault="009672CF">
      <w:pPr>
        <w:numPr>
          <w:ilvl w:val="0"/>
          <w:numId w:val="8"/>
        </w:numPr>
      </w:pPr>
      <w:r>
        <w:t xml:space="preserve">Press and Letters for the European Tour of </w:t>
      </w:r>
      <w:r>
        <w:rPr>
          <w:i/>
        </w:rPr>
        <w:t>Johnny Tenorio</w:t>
      </w:r>
      <w:r>
        <w:t>, 1988</w:t>
      </w:r>
    </w:p>
    <w:p w14:paraId="000000B4" w14:textId="77777777" w:rsidR="0086200C" w:rsidRDefault="009672CF">
      <w:pPr>
        <w:numPr>
          <w:ilvl w:val="0"/>
          <w:numId w:val="8"/>
        </w:numPr>
      </w:pPr>
      <w:r>
        <w:t xml:space="preserve">Press and Programs for </w:t>
      </w:r>
      <w:r>
        <w:rPr>
          <w:i/>
        </w:rPr>
        <w:t>Johnny Tenorio</w:t>
      </w:r>
      <w:r>
        <w:t>, 1983-1984</w:t>
      </w:r>
    </w:p>
    <w:p w14:paraId="000000B5" w14:textId="77777777" w:rsidR="0086200C" w:rsidRDefault="009672CF">
      <w:pPr>
        <w:numPr>
          <w:ilvl w:val="0"/>
          <w:numId w:val="8"/>
        </w:numPr>
      </w:pPr>
      <w:proofErr w:type="spellStart"/>
      <w:r>
        <w:rPr>
          <w:i/>
        </w:rPr>
        <w:t>PrimaFacie</w:t>
      </w:r>
      <w:proofErr w:type="spellEnd"/>
      <w:r>
        <w:rPr>
          <w:i/>
        </w:rPr>
        <w:t xml:space="preserve"> 1988: An Anthology of New American Plays</w:t>
      </w:r>
      <w:r>
        <w:t>, 1988</w:t>
      </w:r>
    </w:p>
    <w:p w14:paraId="000000B6" w14:textId="77777777" w:rsidR="0086200C" w:rsidRDefault="009672CF">
      <w:pPr>
        <w:numPr>
          <w:ilvl w:val="0"/>
          <w:numId w:val="8"/>
        </w:numPr>
      </w:pPr>
      <w:r>
        <w:t xml:space="preserve">Reviews and Spanish Translation for </w:t>
      </w:r>
      <w:r>
        <w:rPr>
          <w:i/>
        </w:rPr>
        <w:t>Johnny Tenorio</w:t>
      </w:r>
      <w:r>
        <w:t>, 1987</w:t>
      </w:r>
    </w:p>
    <w:p w14:paraId="000000B7" w14:textId="77777777" w:rsidR="0086200C" w:rsidRDefault="009672CF">
      <w:pPr>
        <w:numPr>
          <w:ilvl w:val="0"/>
          <w:numId w:val="8"/>
        </w:numPr>
      </w:pPr>
      <w:r>
        <w:t xml:space="preserve">Reviews, Music, and Academic Writing for </w:t>
      </w:r>
      <w:r>
        <w:rPr>
          <w:i/>
        </w:rPr>
        <w:t>Johnny Tenorio</w:t>
      </w:r>
      <w:r>
        <w:t>, 2003</w:t>
      </w:r>
    </w:p>
    <w:p w14:paraId="000000B8" w14:textId="77777777" w:rsidR="0086200C" w:rsidRDefault="009672CF">
      <w:pPr>
        <w:numPr>
          <w:ilvl w:val="0"/>
          <w:numId w:val="8"/>
        </w:numPr>
      </w:pPr>
      <w:r>
        <w:t xml:space="preserve">Reviews, Music, and Academic Writing for </w:t>
      </w:r>
      <w:r>
        <w:rPr>
          <w:i/>
        </w:rPr>
        <w:t>Johnny Tenorio</w:t>
      </w:r>
      <w:r>
        <w:t>, 2003</w:t>
      </w:r>
    </w:p>
    <w:p w14:paraId="000000B9" w14:textId="77777777" w:rsidR="0086200C" w:rsidRDefault="0086200C">
      <w:pPr>
        <w:rPr>
          <w:i/>
        </w:rPr>
      </w:pPr>
    </w:p>
    <w:p w14:paraId="000000BA" w14:textId="77777777" w:rsidR="0086200C" w:rsidRDefault="009672CF">
      <w:pPr>
        <w:spacing w:after="200"/>
        <w:ind w:firstLine="720"/>
        <w:rPr>
          <w:b/>
          <w:shd w:val="clear" w:color="auto" w:fill="F4CCCC"/>
        </w:rPr>
      </w:pPr>
      <w:r>
        <w:rPr>
          <w:b/>
        </w:rPr>
        <w:t xml:space="preserve">Subseries: </w:t>
      </w:r>
      <w:proofErr w:type="spellStart"/>
      <w:r>
        <w:rPr>
          <w:b/>
          <w:i/>
        </w:rPr>
        <w:t>Pancho</w:t>
      </w:r>
      <w:proofErr w:type="spellEnd"/>
      <w:r>
        <w:rPr>
          <w:b/>
          <w:i/>
        </w:rPr>
        <w:t xml:space="preserve"> Diablo</w:t>
      </w:r>
      <w:r>
        <w:rPr>
          <w:b/>
        </w:rPr>
        <w:t>, 1982-1988</w:t>
      </w:r>
    </w:p>
    <w:p w14:paraId="000000BB" w14:textId="77777777" w:rsidR="0086200C" w:rsidRDefault="009672CF">
      <w:pPr>
        <w:spacing w:after="200"/>
      </w:pPr>
      <w:r>
        <w:tab/>
      </w:r>
      <w:r>
        <w:rPr>
          <w:u w:val="single"/>
        </w:rPr>
        <w:t>Box 5</w:t>
      </w:r>
    </w:p>
    <w:p w14:paraId="000000BC" w14:textId="77777777" w:rsidR="0086200C" w:rsidRPr="0077610B" w:rsidRDefault="009672CF">
      <w:pPr>
        <w:numPr>
          <w:ilvl w:val="0"/>
          <w:numId w:val="8"/>
        </w:numPr>
        <w:rPr>
          <w:lang w:val="es-MX"/>
        </w:rPr>
      </w:pPr>
      <w:r w:rsidRPr="0077610B">
        <w:rPr>
          <w:i/>
          <w:lang w:val="es-MX"/>
        </w:rPr>
        <w:t>El Cuento de Pancho Diablo</w:t>
      </w:r>
      <w:r w:rsidRPr="0077610B">
        <w:rPr>
          <w:lang w:val="es-MX"/>
        </w:rPr>
        <w:t xml:space="preserve"> (Original), 1987</w:t>
      </w:r>
    </w:p>
    <w:p w14:paraId="000000BD" w14:textId="77777777" w:rsidR="0086200C" w:rsidRDefault="009672CF">
      <w:pPr>
        <w:numPr>
          <w:ilvl w:val="0"/>
          <w:numId w:val="8"/>
        </w:numPr>
      </w:pPr>
      <w:r>
        <w:t>N</w:t>
      </w:r>
      <w:del w:id="84" w:author="Carla O Alvarez" w:date="2025-03-27T18:41:00Z">
        <w:r w:rsidDel="00AC77F9">
          <w:delText>[</w:delText>
        </w:r>
      </w:del>
      <w:r>
        <w:t>ew</w:t>
      </w:r>
      <w:del w:id="85" w:author="Carla O Alvarez" w:date="2025-03-27T18:41:00Z">
        <w:r w:rsidDel="00AC77F9">
          <w:delText>]</w:delText>
        </w:r>
      </w:del>
      <w:r>
        <w:t xml:space="preserve"> Y</w:t>
      </w:r>
      <w:del w:id="86" w:author="Carla O Alvarez" w:date="2025-03-27T18:41:00Z">
        <w:r w:rsidDel="00AC77F9">
          <w:delText>[</w:delText>
        </w:r>
      </w:del>
      <w:r>
        <w:t>ork</w:t>
      </w:r>
      <w:del w:id="87" w:author="Carla O Alvarez" w:date="2025-03-27T18:41:00Z">
        <w:r w:rsidDel="00AC77F9">
          <w:delText>]</w:delText>
        </w:r>
      </w:del>
      <w:r>
        <w:t xml:space="preserve"> Shakespeare Festival Latino - </w:t>
      </w:r>
      <w:proofErr w:type="spellStart"/>
      <w:r>
        <w:rPr>
          <w:i/>
        </w:rPr>
        <w:t>Pancho</w:t>
      </w:r>
      <w:proofErr w:type="spellEnd"/>
      <w:r>
        <w:rPr>
          <w:i/>
        </w:rPr>
        <w:t xml:space="preserve"> Diablo</w:t>
      </w:r>
      <w:r>
        <w:t xml:space="preserve"> Correspondence, 1987-1988 </w:t>
      </w:r>
    </w:p>
    <w:p w14:paraId="000000BE" w14:textId="77777777" w:rsidR="0086200C" w:rsidRDefault="009672CF">
      <w:pPr>
        <w:numPr>
          <w:ilvl w:val="0"/>
          <w:numId w:val="8"/>
        </w:numPr>
      </w:pPr>
      <w:proofErr w:type="spellStart"/>
      <w:r>
        <w:rPr>
          <w:i/>
        </w:rPr>
        <w:t>Pancho</w:t>
      </w:r>
      <w:proofErr w:type="spellEnd"/>
      <w:r>
        <w:rPr>
          <w:i/>
        </w:rPr>
        <w:t xml:space="preserve"> Diablo</w:t>
      </w:r>
      <w:r>
        <w:t>, 1987</w:t>
      </w:r>
    </w:p>
    <w:p w14:paraId="000000BF" w14:textId="77777777" w:rsidR="0086200C" w:rsidRDefault="009672CF">
      <w:pPr>
        <w:numPr>
          <w:ilvl w:val="0"/>
          <w:numId w:val="8"/>
        </w:numPr>
      </w:pPr>
      <w:proofErr w:type="spellStart"/>
      <w:r>
        <w:rPr>
          <w:i/>
        </w:rPr>
        <w:t>Pancho</w:t>
      </w:r>
      <w:proofErr w:type="spellEnd"/>
      <w:r>
        <w:rPr>
          <w:i/>
        </w:rPr>
        <w:t xml:space="preserve"> Diablo</w:t>
      </w:r>
      <w:r>
        <w:t xml:space="preserve"> N</w:t>
      </w:r>
      <w:del w:id="88" w:author="Carla O Alvarez" w:date="2025-03-27T18:42:00Z">
        <w:r w:rsidDel="00F41E23">
          <w:delText>[</w:delText>
        </w:r>
      </w:del>
      <w:r>
        <w:t>ew</w:t>
      </w:r>
      <w:del w:id="89" w:author="Carla O Alvarez" w:date="2025-03-27T18:42:00Z">
        <w:r w:rsidDel="00F41E23">
          <w:delText>]</w:delText>
        </w:r>
      </w:del>
      <w:r>
        <w:t xml:space="preserve"> Y</w:t>
      </w:r>
      <w:del w:id="90" w:author="Carla O Alvarez" w:date="2025-03-27T18:42:00Z">
        <w:r w:rsidDel="00F41E23">
          <w:delText>[</w:delText>
        </w:r>
      </w:del>
      <w:r>
        <w:t>ork</w:t>
      </w:r>
      <w:del w:id="91" w:author="Carla O Alvarez" w:date="2025-03-27T18:42:00Z">
        <w:r w:rsidDel="00F41E23">
          <w:delText>]</w:delText>
        </w:r>
      </w:del>
      <w:r>
        <w:t xml:space="preserve"> Shakespeare Festival, 1988</w:t>
      </w:r>
    </w:p>
    <w:p w14:paraId="000000C0" w14:textId="77777777" w:rsidR="0086200C" w:rsidRDefault="009672CF">
      <w:pPr>
        <w:numPr>
          <w:ilvl w:val="0"/>
          <w:numId w:val="8"/>
        </w:numPr>
      </w:pPr>
      <w:proofErr w:type="spellStart"/>
      <w:r>
        <w:rPr>
          <w:i/>
        </w:rPr>
        <w:t>Pancho</w:t>
      </w:r>
      <w:proofErr w:type="spellEnd"/>
      <w:r>
        <w:rPr>
          <w:i/>
        </w:rPr>
        <w:t xml:space="preserve"> Diablo</w:t>
      </w:r>
      <w:r>
        <w:t xml:space="preserve"> Reviews, 1987 </w:t>
      </w:r>
    </w:p>
    <w:p w14:paraId="000000C1" w14:textId="77777777" w:rsidR="0086200C" w:rsidRPr="0077610B" w:rsidRDefault="009672CF">
      <w:pPr>
        <w:numPr>
          <w:ilvl w:val="0"/>
          <w:numId w:val="8"/>
        </w:numPr>
        <w:rPr>
          <w:lang w:val="es-MX"/>
        </w:rPr>
      </w:pPr>
      <w:r w:rsidRPr="0077610B">
        <w:rPr>
          <w:lang w:val="es-MX"/>
        </w:rPr>
        <w:t xml:space="preserve">Pancho Villa: Gen[eral] Pershing, 1982-1983 </w:t>
      </w:r>
    </w:p>
    <w:p w14:paraId="000000C2" w14:textId="77777777" w:rsidR="0086200C" w:rsidRDefault="009672CF">
      <w:pPr>
        <w:numPr>
          <w:ilvl w:val="0"/>
          <w:numId w:val="8"/>
        </w:numPr>
      </w:pPr>
      <w:r>
        <w:t>P[</w:t>
      </w:r>
      <w:proofErr w:type="spellStart"/>
      <w:r>
        <w:t>ublic</w:t>
      </w:r>
      <w:proofErr w:type="spellEnd"/>
      <w:r>
        <w:t xml:space="preserve">] R[elations] </w:t>
      </w:r>
      <w:proofErr w:type="spellStart"/>
      <w:r>
        <w:rPr>
          <w:i/>
        </w:rPr>
        <w:t>Pancho</w:t>
      </w:r>
      <w:proofErr w:type="spellEnd"/>
      <w:r>
        <w:rPr>
          <w:i/>
        </w:rPr>
        <w:t xml:space="preserve"> Diablo</w:t>
      </w:r>
      <w:r>
        <w:t xml:space="preserve">, 1986-1987  </w:t>
      </w:r>
    </w:p>
    <w:p w14:paraId="000000C3" w14:textId="77777777" w:rsidR="0086200C" w:rsidRDefault="009672CF">
      <w:pPr>
        <w:numPr>
          <w:ilvl w:val="0"/>
          <w:numId w:val="8"/>
        </w:numPr>
      </w:pPr>
      <w:r>
        <w:t xml:space="preserve">Programs </w:t>
      </w:r>
      <w:proofErr w:type="spellStart"/>
      <w:r>
        <w:rPr>
          <w:i/>
        </w:rPr>
        <w:t>Pancho</w:t>
      </w:r>
      <w:proofErr w:type="spellEnd"/>
      <w:r>
        <w:rPr>
          <w:i/>
        </w:rPr>
        <w:t xml:space="preserve"> Diablo</w:t>
      </w:r>
      <w:r>
        <w:t xml:space="preserve">, 1985 </w:t>
      </w:r>
    </w:p>
    <w:p w14:paraId="000000C4" w14:textId="77777777" w:rsidR="0086200C" w:rsidRDefault="0086200C">
      <w:pPr>
        <w:rPr>
          <w:i/>
        </w:rPr>
      </w:pPr>
    </w:p>
    <w:p w14:paraId="000000C5" w14:textId="77777777" w:rsidR="0086200C" w:rsidRDefault="009672CF">
      <w:pPr>
        <w:spacing w:after="200"/>
        <w:ind w:firstLine="720"/>
        <w:rPr>
          <w:b/>
        </w:rPr>
      </w:pPr>
      <w:r>
        <w:rPr>
          <w:b/>
        </w:rPr>
        <w:t xml:space="preserve">Subseries: </w:t>
      </w:r>
      <w:r>
        <w:rPr>
          <w:b/>
          <w:i/>
        </w:rPr>
        <w:t>The Savior</w:t>
      </w:r>
      <w:r>
        <w:rPr>
          <w:b/>
        </w:rPr>
        <w:t>, 1987-2013</w:t>
      </w:r>
    </w:p>
    <w:p w14:paraId="000000C6" w14:textId="77777777" w:rsidR="0086200C" w:rsidRDefault="009672CF">
      <w:pPr>
        <w:spacing w:after="200"/>
      </w:pPr>
      <w:r>
        <w:tab/>
      </w:r>
      <w:r>
        <w:rPr>
          <w:u w:val="single"/>
        </w:rPr>
        <w:t>Box 5</w:t>
      </w:r>
    </w:p>
    <w:p w14:paraId="000000C7" w14:textId="77777777" w:rsidR="0086200C" w:rsidRDefault="009672CF">
      <w:pPr>
        <w:numPr>
          <w:ilvl w:val="0"/>
          <w:numId w:val="8"/>
        </w:numPr>
      </w:pPr>
      <w:r>
        <w:t xml:space="preserve">Seattle Playwright's Festival - </w:t>
      </w:r>
      <w:r>
        <w:rPr>
          <w:i/>
        </w:rPr>
        <w:t>The Savior</w:t>
      </w:r>
      <w:r>
        <w:t xml:space="preserve">, 1988 </w:t>
      </w:r>
    </w:p>
    <w:p w14:paraId="000000C8" w14:textId="77777777" w:rsidR="0086200C" w:rsidRDefault="009672CF">
      <w:pPr>
        <w:numPr>
          <w:ilvl w:val="0"/>
          <w:numId w:val="8"/>
        </w:numPr>
      </w:pPr>
      <w:r>
        <w:rPr>
          <w:i/>
        </w:rPr>
        <w:t>El Salvador</w:t>
      </w:r>
      <w:r>
        <w:t xml:space="preserve"> </w:t>
      </w:r>
      <w:proofErr w:type="spellStart"/>
      <w:r>
        <w:t>Español</w:t>
      </w:r>
      <w:proofErr w:type="spellEnd"/>
      <w:r>
        <w:t xml:space="preserve">, undated </w:t>
      </w:r>
    </w:p>
    <w:p w14:paraId="000000C9" w14:textId="77777777" w:rsidR="0086200C" w:rsidRDefault="009672CF">
      <w:pPr>
        <w:numPr>
          <w:ilvl w:val="0"/>
          <w:numId w:val="8"/>
        </w:numPr>
      </w:pPr>
      <w:r>
        <w:t xml:space="preserve">Research and Scripts for </w:t>
      </w:r>
      <w:r>
        <w:rPr>
          <w:i/>
        </w:rPr>
        <w:t>The Savior</w:t>
      </w:r>
      <w:r>
        <w:t xml:space="preserve">, 2013 </w:t>
      </w:r>
    </w:p>
    <w:p w14:paraId="000000CA" w14:textId="77777777" w:rsidR="0086200C" w:rsidRDefault="009672CF">
      <w:pPr>
        <w:numPr>
          <w:ilvl w:val="0"/>
          <w:numId w:val="8"/>
        </w:numPr>
      </w:pPr>
      <w:r>
        <w:rPr>
          <w:i/>
        </w:rPr>
        <w:t>Romero El Salvador</w:t>
      </w:r>
      <w:r>
        <w:t xml:space="preserve"> Press, 1987 </w:t>
      </w:r>
    </w:p>
    <w:p w14:paraId="000000CB" w14:textId="77777777" w:rsidR="0086200C" w:rsidRDefault="009672CF">
      <w:pPr>
        <w:numPr>
          <w:ilvl w:val="0"/>
          <w:numId w:val="8"/>
        </w:numPr>
      </w:pPr>
      <w:r>
        <w:rPr>
          <w:i/>
        </w:rPr>
        <w:t xml:space="preserve">Romero de Las </w:t>
      </w:r>
      <w:proofErr w:type="spellStart"/>
      <w:r>
        <w:rPr>
          <w:i/>
        </w:rPr>
        <w:t>Américas</w:t>
      </w:r>
      <w:proofErr w:type="spellEnd"/>
      <w:r>
        <w:t xml:space="preserve">, undated </w:t>
      </w:r>
    </w:p>
    <w:p w14:paraId="000000CC" w14:textId="77777777" w:rsidR="0086200C" w:rsidRDefault="009672CF">
      <w:pPr>
        <w:numPr>
          <w:ilvl w:val="0"/>
          <w:numId w:val="8"/>
        </w:numPr>
      </w:pPr>
      <w:r>
        <w:rPr>
          <w:i/>
        </w:rPr>
        <w:t xml:space="preserve">Romero, </w:t>
      </w:r>
      <w:proofErr w:type="spellStart"/>
      <w:r>
        <w:rPr>
          <w:i/>
        </w:rPr>
        <w:t>el</w:t>
      </w:r>
      <w:proofErr w:type="spellEnd"/>
      <w:r>
        <w:rPr>
          <w:i/>
        </w:rPr>
        <w:t xml:space="preserve"> Salvador</w:t>
      </w:r>
      <w:r>
        <w:t xml:space="preserve">, 2001-2002 </w:t>
      </w:r>
    </w:p>
    <w:p w14:paraId="000000CD" w14:textId="77777777" w:rsidR="0086200C" w:rsidRPr="0077610B" w:rsidRDefault="009672CF">
      <w:pPr>
        <w:numPr>
          <w:ilvl w:val="0"/>
          <w:numId w:val="8"/>
        </w:numPr>
        <w:rPr>
          <w:lang w:val="es-MX"/>
        </w:rPr>
      </w:pPr>
      <w:r w:rsidRPr="0077610B">
        <w:rPr>
          <w:i/>
          <w:lang w:val="es-MX"/>
        </w:rPr>
        <w:t>Romero, el Salvador</w:t>
      </w:r>
      <w:r w:rsidRPr="0077610B">
        <w:rPr>
          <w:lang w:val="es-MX"/>
        </w:rPr>
        <w:t xml:space="preserve"> </w:t>
      </w:r>
      <w:proofErr w:type="spellStart"/>
      <w:r w:rsidRPr="0077610B">
        <w:rPr>
          <w:lang w:val="es-MX"/>
        </w:rPr>
        <w:t>by</w:t>
      </w:r>
      <w:proofErr w:type="spellEnd"/>
      <w:r w:rsidRPr="0077610B">
        <w:rPr>
          <w:lang w:val="es-MX"/>
        </w:rPr>
        <w:t xml:space="preserve"> Carlos Morton </w:t>
      </w:r>
      <w:proofErr w:type="spellStart"/>
      <w:r w:rsidRPr="0077610B">
        <w:rPr>
          <w:lang w:val="es-MX"/>
        </w:rPr>
        <w:t>Italian</w:t>
      </w:r>
      <w:proofErr w:type="spellEnd"/>
      <w:r w:rsidRPr="0077610B">
        <w:rPr>
          <w:lang w:val="es-MX"/>
        </w:rPr>
        <w:t xml:space="preserve"> </w:t>
      </w:r>
      <w:proofErr w:type="spellStart"/>
      <w:r w:rsidRPr="0077610B">
        <w:rPr>
          <w:lang w:val="es-MX"/>
        </w:rPr>
        <w:t>Translation</w:t>
      </w:r>
      <w:proofErr w:type="spellEnd"/>
      <w:r w:rsidRPr="0077610B">
        <w:rPr>
          <w:lang w:val="es-MX"/>
        </w:rPr>
        <w:t>, 1993</w:t>
      </w:r>
    </w:p>
    <w:p w14:paraId="000000CE" w14:textId="77777777" w:rsidR="0086200C" w:rsidRDefault="009672CF">
      <w:pPr>
        <w:numPr>
          <w:ilvl w:val="0"/>
          <w:numId w:val="8"/>
        </w:numPr>
      </w:pPr>
      <w:r>
        <w:rPr>
          <w:i/>
        </w:rPr>
        <w:t>Santos</w:t>
      </w:r>
      <w:r>
        <w:t xml:space="preserve">, 1994-2013 </w:t>
      </w:r>
    </w:p>
    <w:p w14:paraId="000000CF" w14:textId="77777777" w:rsidR="0086200C" w:rsidRDefault="009672CF">
      <w:pPr>
        <w:numPr>
          <w:ilvl w:val="0"/>
          <w:numId w:val="8"/>
        </w:numPr>
        <w:rPr>
          <w:i/>
        </w:rPr>
      </w:pPr>
      <w:r>
        <w:rPr>
          <w:i/>
        </w:rPr>
        <w:t>Santos</w:t>
      </w:r>
      <w:r>
        <w:t xml:space="preserve"> Press, 1993</w:t>
      </w:r>
    </w:p>
    <w:p w14:paraId="000000D0" w14:textId="77777777" w:rsidR="0086200C" w:rsidRDefault="009672CF">
      <w:pPr>
        <w:numPr>
          <w:ilvl w:val="0"/>
          <w:numId w:val="8"/>
        </w:numPr>
      </w:pPr>
      <w:r>
        <w:rPr>
          <w:i/>
        </w:rPr>
        <w:t>The Savior</w:t>
      </w:r>
      <w:r>
        <w:t xml:space="preserve">, undated  </w:t>
      </w:r>
    </w:p>
    <w:p w14:paraId="000000D1" w14:textId="77777777" w:rsidR="0086200C" w:rsidRDefault="009672CF">
      <w:pPr>
        <w:numPr>
          <w:ilvl w:val="0"/>
          <w:numId w:val="8"/>
        </w:numPr>
      </w:pPr>
      <w:r>
        <w:rPr>
          <w:i/>
        </w:rPr>
        <w:t>The Savior</w:t>
      </w:r>
      <w:r>
        <w:t xml:space="preserve"> by Carlos Morton, 1993 </w:t>
      </w:r>
    </w:p>
    <w:p w14:paraId="000000D2" w14:textId="77777777" w:rsidR="0086200C" w:rsidRDefault="009672CF">
      <w:pPr>
        <w:numPr>
          <w:ilvl w:val="0"/>
          <w:numId w:val="8"/>
        </w:numPr>
      </w:pPr>
      <w:r>
        <w:rPr>
          <w:i/>
        </w:rPr>
        <w:t>The Savior</w:t>
      </w:r>
      <w:r>
        <w:t xml:space="preserve">, Latest Draft (7-95), 1995  </w:t>
      </w:r>
    </w:p>
    <w:p w14:paraId="000000D3" w14:textId="77777777" w:rsidR="0086200C" w:rsidRDefault="0086200C">
      <w:pPr>
        <w:rPr>
          <w:i/>
        </w:rPr>
      </w:pPr>
    </w:p>
    <w:p w14:paraId="000000D4" w14:textId="4CA8513F" w:rsidR="0086200C" w:rsidRDefault="009672CF">
      <w:pPr>
        <w:spacing w:after="200"/>
        <w:ind w:firstLine="720"/>
        <w:rPr>
          <w:b/>
        </w:rPr>
      </w:pPr>
      <w:r>
        <w:rPr>
          <w:b/>
        </w:rPr>
        <w:t xml:space="preserve">Subseries: </w:t>
      </w:r>
      <w:r>
        <w:rPr>
          <w:b/>
          <w:i/>
        </w:rPr>
        <w:t>The Miser of Mexico</w:t>
      </w:r>
      <w:r>
        <w:rPr>
          <w:b/>
        </w:rPr>
        <w:t>, 1989-</w:t>
      </w:r>
      <w:ins w:id="92" w:author="Carla O Alvarez" w:date="2025-03-27T18:43:00Z">
        <w:r w:rsidR="00BA3A82">
          <w:rPr>
            <w:b/>
          </w:rPr>
          <w:t xml:space="preserve">1999, </w:t>
        </w:r>
      </w:ins>
      <w:r>
        <w:rPr>
          <w:b/>
        </w:rPr>
        <w:t>2006</w:t>
      </w:r>
    </w:p>
    <w:p w14:paraId="000000D5" w14:textId="77777777" w:rsidR="0086200C" w:rsidRDefault="009672CF">
      <w:pPr>
        <w:spacing w:after="200"/>
      </w:pPr>
      <w:r>
        <w:tab/>
      </w:r>
      <w:r>
        <w:rPr>
          <w:u w:val="single"/>
        </w:rPr>
        <w:t>Box 5</w:t>
      </w:r>
    </w:p>
    <w:p w14:paraId="000000D6" w14:textId="77777777" w:rsidR="0086200C" w:rsidRDefault="009672CF">
      <w:pPr>
        <w:numPr>
          <w:ilvl w:val="0"/>
          <w:numId w:val="8"/>
        </w:numPr>
      </w:pPr>
      <w:r>
        <w:rPr>
          <w:i/>
        </w:rPr>
        <w:t>The Miser of Mexico</w:t>
      </w:r>
      <w:r>
        <w:t>, 1989-1999</w:t>
      </w:r>
    </w:p>
    <w:p w14:paraId="000000D7" w14:textId="77777777" w:rsidR="0086200C" w:rsidRDefault="009672CF">
      <w:pPr>
        <w:numPr>
          <w:ilvl w:val="0"/>
          <w:numId w:val="8"/>
        </w:numPr>
      </w:pPr>
      <w:r>
        <w:rPr>
          <w:i/>
        </w:rPr>
        <w:t>The Miser of Mexico</w:t>
      </w:r>
      <w:r>
        <w:t xml:space="preserve"> - Press, 1989-1995 </w:t>
      </w:r>
    </w:p>
    <w:p w14:paraId="000000D8" w14:textId="77777777" w:rsidR="0086200C" w:rsidRDefault="009672CF">
      <w:pPr>
        <w:numPr>
          <w:ilvl w:val="0"/>
          <w:numId w:val="8"/>
        </w:numPr>
      </w:pPr>
      <w:r>
        <w:rPr>
          <w:i/>
        </w:rPr>
        <w:lastRenderedPageBreak/>
        <w:t>Miser of Mexico Production</w:t>
      </w:r>
      <w:r>
        <w:t>, Virginia Commonwealth University, 2006</w:t>
      </w:r>
      <w:r>
        <w:rPr>
          <w:i/>
        </w:rPr>
        <w:t xml:space="preserve"> </w:t>
      </w:r>
    </w:p>
    <w:p w14:paraId="000000D9" w14:textId="77777777" w:rsidR="0086200C" w:rsidRDefault="009672CF">
      <w:pPr>
        <w:numPr>
          <w:ilvl w:val="0"/>
          <w:numId w:val="8"/>
        </w:numPr>
      </w:pPr>
      <w:r>
        <w:rPr>
          <w:i/>
        </w:rPr>
        <w:t>Miser of Mexico</w:t>
      </w:r>
      <w:r>
        <w:t xml:space="preserve"> University of California Riverside Production, 1990-1991 </w:t>
      </w:r>
    </w:p>
    <w:p w14:paraId="000000DA" w14:textId="77777777" w:rsidR="0086200C" w:rsidRDefault="009672CF">
      <w:pPr>
        <w:numPr>
          <w:ilvl w:val="0"/>
          <w:numId w:val="8"/>
        </w:numPr>
      </w:pPr>
      <w:r>
        <w:rPr>
          <w:i/>
        </w:rPr>
        <w:t>The Miser of Mexico</w:t>
      </w:r>
      <w:r>
        <w:t xml:space="preserve"> - University of Texas El Paso Production Version, 1989</w:t>
      </w:r>
    </w:p>
    <w:p w14:paraId="000000DB" w14:textId="77777777" w:rsidR="0086200C" w:rsidRDefault="009672CF">
      <w:pPr>
        <w:numPr>
          <w:ilvl w:val="0"/>
          <w:numId w:val="8"/>
        </w:numPr>
      </w:pPr>
      <w:r>
        <w:rPr>
          <w:i/>
        </w:rPr>
        <w:t>The Miser of Monterrey (Mexico)</w:t>
      </w:r>
      <w:r>
        <w:t xml:space="preserve"> Correspondence, undated </w:t>
      </w:r>
    </w:p>
    <w:p w14:paraId="000000DC" w14:textId="77777777" w:rsidR="0086200C" w:rsidRDefault="0086200C"/>
    <w:p w14:paraId="000000DD" w14:textId="48AE51C1" w:rsidR="0086200C" w:rsidRDefault="009672CF">
      <w:pPr>
        <w:spacing w:after="200"/>
        <w:ind w:firstLine="720"/>
        <w:rPr>
          <w:b/>
        </w:rPr>
      </w:pPr>
      <w:r>
        <w:rPr>
          <w:b/>
        </w:rPr>
        <w:t xml:space="preserve">Subseries: </w:t>
      </w:r>
      <w:r>
        <w:rPr>
          <w:b/>
          <w:i/>
        </w:rPr>
        <w:t>Dreaming on a Sunday in the Alameda</w:t>
      </w:r>
      <w:r>
        <w:rPr>
          <w:b/>
        </w:rPr>
        <w:t>, 1989-</w:t>
      </w:r>
      <w:ins w:id="93" w:author="Carla O Alvarez" w:date="2025-03-27T18:43:00Z">
        <w:r w:rsidR="00C877AB">
          <w:rPr>
            <w:b/>
          </w:rPr>
          <w:t xml:space="preserve">2000, </w:t>
        </w:r>
      </w:ins>
      <w:r>
        <w:rPr>
          <w:b/>
        </w:rPr>
        <w:t>2007</w:t>
      </w:r>
      <w:ins w:id="94" w:author="Carla O Alvarez" w:date="2025-03-27T18:43:00Z">
        <w:r w:rsidR="00C877AB">
          <w:rPr>
            <w:b/>
          </w:rPr>
          <w:t>, undated</w:t>
        </w:r>
      </w:ins>
    </w:p>
    <w:p w14:paraId="000000DE" w14:textId="77777777" w:rsidR="0086200C" w:rsidRDefault="009672CF">
      <w:pPr>
        <w:spacing w:after="200"/>
      </w:pPr>
      <w:r>
        <w:tab/>
      </w:r>
      <w:r>
        <w:rPr>
          <w:u w:val="single"/>
        </w:rPr>
        <w:t>Box 5</w:t>
      </w:r>
    </w:p>
    <w:p w14:paraId="000000DF" w14:textId="77777777" w:rsidR="0086200C" w:rsidRDefault="009672CF">
      <w:pPr>
        <w:numPr>
          <w:ilvl w:val="0"/>
          <w:numId w:val="8"/>
        </w:numPr>
      </w:pPr>
      <w:r>
        <w:rPr>
          <w:i/>
        </w:rPr>
        <w:t>Child Diego</w:t>
      </w:r>
      <w:r>
        <w:t>, 1994-1995</w:t>
      </w:r>
    </w:p>
    <w:p w14:paraId="000000E0" w14:textId="77777777" w:rsidR="0086200C" w:rsidRDefault="009672CF">
      <w:pPr>
        <w:numPr>
          <w:ilvl w:val="0"/>
          <w:numId w:val="8"/>
        </w:numPr>
      </w:pPr>
      <w:r>
        <w:rPr>
          <w:i/>
        </w:rPr>
        <w:t>The Child Diego (Dreaming on a Sunday in the Alameda)</w:t>
      </w:r>
      <w:r>
        <w:t>, undated</w:t>
      </w:r>
    </w:p>
    <w:p w14:paraId="000000E1" w14:textId="77777777" w:rsidR="0086200C" w:rsidRDefault="009672CF">
      <w:pPr>
        <w:numPr>
          <w:ilvl w:val="0"/>
          <w:numId w:val="8"/>
        </w:numPr>
      </w:pPr>
      <w:r>
        <w:rPr>
          <w:i/>
        </w:rPr>
        <w:t xml:space="preserve">The Child Diego </w:t>
      </w:r>
      <w:r>
        <w:t>Tucson, A[</w:t>
      </w:r>
      <w:proofErr w:type="spellStart"/>
      <w:r>
        <w:t>rizona</w:t>
      </w:r>
      <w:proofErr w:type="spellEnd"/>
      <w:r>
        <w:t>], 1989-2000</w:t>
      </w:r>
    </w:p>
    <w:p w14:paraId="000000E2" w14:textId="77777777" w:rsidR="0086200C" w:rsidRDefault="009672CF">
      <w:pPr>
        <w:numPr>
          <w:ilvl w:val="0"/>
          <w:numId w:val="8"/>
        </w:numPr>
      </w:pPr>
      <w:r>
        <w:rPr>
          <w:i/>
        </w:rPr>
        <w:t>The Child Diego</w:t>
      </w:r>
      <w:r>
        <w:t xml:space="preserve"> Tucson, A[</w:t>
      </w:r>
      <w:proofErr w:type="spellStart"/>
      <w:r>
        <w:t>rizona</w:t>
      </w:r>
      <w:proofErr w:type="spellEnd"/>
      <w:r>
        <w:t>] Press, 1992-1995</w:t>
      </w:r>
    </w:p>
    <w:p w14:paraId="000000E3" w14:textId="77777777" w:rsidR="0086200C" w:rsidRDefault="009672CF">
      <w:pPr>
        <w:numPr>
          <w:ilvl w:val="0"/>
          <w:numId w:val="8"/>
        </w:numPr>
      </w:pPr>
      <w:r>
        <w:rPr>
          <w:i/>
        </w:rPr>
        <w:t>Dreaming on a Sunday in [the] Alameda</w:t>
      </w:r>
      <w:r>
        <w:t xml:space="preserve"> Press, undated</w:t>
      </w:r>
    </w:p>
    <w:p w14:paraId="000000E4" w14:textId="77777777" w:rsidR="0086200C" w:rsidRDefault="009672CF">
      <w:pPr>
        <w:numPr>
          <w:ilvl w:val="0"/>
          <w:numId w:val="8"/>
        </w:numPr>
      </w:pPr>
      <w:r>
        <w:t>Phoenix Theatre's Festival of Emerging American Theatre Playwriting Competition Critique, undated</w:t>
      </w:r>
    </w:p>
    <w:p w14:paraId="000000E5" w14:textId="77777777" w:rsidR="0086200C" w:rsidRDefault="009672CF">
      <w:pPr>
        <w:numPr>
          <w:ilvl w:val="0"/>
          <w:numId w:val="8"/>
        </w:numPr>
      </w:pPr>
      <w:proofErr w:type="spellStart"/>
      <w:r>
        <w:rPr>
          <w:i/>
        </w:rPr>
        <w:t>Sueno</w:t>
      </w:r>
      <w:proofErr w:type="spellEnd"/>
      <w:r>
        <w:rPr>
          <w:i/>
        </w:rPr>
        <w:t xml:space="preserve"> </w:t>
      </w:r>
      <w:proofErr w:type="gramStart"/>
      <w:r>
        <w:rPr>
          <w:i/>
        </w:rPr>
        <w:t>un Domingo</w:t>
      </w:r>
      <w:proofErr w:type="gramEnd"/>
      <w:r>
        <w:t>, 2007</w:t>
      </w:r>
    </w:p>
    <w:p w14:paraId="000000E6" w14:textId="77777777" w:rsidR="0086200C" w:rsidRDefault="0086200C">
      <w:pPr>
        <w:rPr>
          <w:b/>
          <w:i/>
        </w:rPr>
      </w:pPr>
    </w:p>
    <w:p w14:paraId="000000E7" w14:textId="1D88E861" w:rsidR="0086200C" w:rsidRPr="00876088" w:rsidRDefault="009672CF">
      <w:pPr>
        <w:ind w:firstLine="720"/>
        <w:rPr>
          <w:b/>
          <w:i/>
          <w:lang w:val="es-MX"/>
          <w:rPrChange w:id="95" w:author="Carla O Alvarez" w:date="2025-03-27T18:46:00Z">
            <w:rPr>
              <w:b/>
              <w:i/>
            </w:rPr>
          </w:rPrChange>
        </w:rPr>
      </w:pPr>
      <w:r w:rsidRPr="00876088">
        <w:rPr>
          <w:b/>
          <w:lang w:val="es-MX"/>
          <w:rPrChange w:id="96" w:author="Carla O Alvarez" w:date="2025-03-27T18:46:00Z">
            <w:rPr>
              <w:b/>
            </w:rPr>
          </w:rPrChange>
        </w:rPr>
        <w:t>Sub-Series</w:t>
      </w:r>
      <w:r w:rsidRPr="00876088">
        <w:rPr>
          <w:b/>
          <w:i/>
          <w:lang w:val="es-MX"/>
          <w:rPrChange w:id="97" w:author="Carla O Alvarez" w:date="2025-03-27T18:46:00Z">
            <w:rPr>
              <w:b/>
              <w:i/>
            </w:rPr>
          </w:rPrChange>
        </w:rPr>
        <w:t>: La Malinche, 1985</w:t>
      </w:r>
      <w:ins w:id="98" w:author="Carla O Alvarez" w:date="2025-03-27T18:46:00Z">
        <w:r w:rsidR="00C54F18" w:rsidRPr="00876088">
          <w:rPr>
            <w:b/>
            <w:i/>
            <w:lang w:val="es-MX"/>
            <w:rPrChange w:id="99" w:author="Carla O Alvarez" w:date="2025-03-27T18:46:00Z">
              <w:rPr>
                <w:b/>
                <w:i/>
              </w:rPr>
            </w:rPrChange>
          </w:rPr>
          <w:t>, 1989</w:t>
        </w:r>
      </w:ins>
      <w:r w:rsidRPr="00876088">
        <w:rPr>
          <w:b/>
          <w:i/>
          <w:lang w:val="es-MX"/>
          <w:rPrChange w:id="100" w:author="Carla O Alvarez" w:date="2025-03-27T18:46:00Z">
            <w:rPr>
              <w:b/>
              <w:i/>
            </w:rPr>
          </w:rPrChange>
        </w:rPr>
        <w:t>-</w:t>
      </w:r>
      <w:ins w:id="101" w:author="Carla O Alvarez" w:date="2025-03-27T18:46:00Z">
        <w:r w:rsidR="00876088" w:rsidRPr="00876088">
          <w:rPr>
            <w:b/>
            <w:i/>
            <w:lang w:val="es-MX"/>
            <w:rPrChange w:id="102" w:author="Carla O Alvarez" w:date="2025-03-27T18:46:00Z">
              <w:rPr>
                <w:b/>
                <w:i/>
              </w:rPr>
            </w:rPrChange>
          </w:rPr>
          <w:t xml:space="preserve">1997, </w:t>
        </w:r>
      </w:ins>
      <w:r w:rsidRPr="00876088">
        <w:rPr>
          <w:b/>
          <w:i/>
          <w:lang w:val="es-MX"/>
          <w:rPrChange w:id="103" w:author="Carla O Alvarez" w:date="2025-03-27T18:46:00Z">
            <w:rPr>
              <w:b/>
              <w:i/>
            </w:rPr>
          </w:rPrChange>
        </w:rPr>
        <w:t>2016</w:t>
      </w:r>
      <w:ins w:id="104" w:author="Carla O Alvarez" w:date="2025-03-27T18:46:00Z">
        <w:r w:rsidR="00876088" w:rsidRPr="00876088">
          <w:rPr>
            <w:b/>
            <w:i/>
            <w:lang w:val="es-MX"/>
            <w:rPrChange w:id="105" w:author="Carla O Alvarez" w:date="2025-03-27T18:46:00Z">
              <w:rPr>
                <w:b/>
                <w:i/>
              </w:rPr>
            </w:rPrChange>
          </w:rPr>
          <w:t xml:space="preserve">, </w:t>
        </w:r>
        <w:proofErr w:type="spellStart"/>
        <w:r w:rsidR="00876088" w:rsidRPr="00876088">
          <w:rPr>
            <w:b/>
            <w:i/>
            <w:lang w:val="es-MX"/>
            <w:rPrChange w:id="106" w:author="Carla O Alvarez" w:date="2025-03-27T18:46:00Z">
              <w:rPr>
                <w:b/>
                <w:i/>
              </w:rPr>
            </w:rPrChange>
          </w:rPr>
          <w:t>u</w:t>
        </w:r>
        <w:r w:rsidR="00876088">
          <w:rPr>
            <w:b/>
            <w:i/>
            <w:lang w:val="es-MX"/>
          </w:rPr>
          <w:t>ndated</w:t>
        </w:r>
      </w:ins>
      <w:proofErr w:type="spellEnd"/>
    </w:p>
    <w:p w14:paraId="000000E8" w14:textId="77777777" w:rsidR="0086200C" w:rsidRPr="00876088" w:rsidRDefault="0086200C">
      <w:pPr>
        <w:ind w:firstLine="720"/>
        <w:rPr>
          <w:b/>
          <w:i/>
          <w:highlight w:val="green"/>
          <w:lang w:val="es-MX"/>
          <w:rPrChange w:id="107" w:author="Carla O Alvarez" w:date="2025-03-27T18:46:00Z">
            <w:rPr>
              <w:b/>
              <w:i/>
              <w:highlight w:val="green"/>
            </w:rPr>
          </w:rPrChange>
        </w:rPr>
      </w:pPr>
    </w:p>
    <w:p w14:paraId="000000E9" w14:textId="77777777" w:rsidR="0086200C" w:rsidRDefault="009672CF">
      <w:pPr>
        <w:ind w:firstLine="720"/>
        <w:rPr>
          <w:b/>
          <w:u w:val="single"/>
        </w:rPr>
      </w:pPr>
      <w:r>
        <w:rPr>
          <w:b/>
          <w:u w:val="single"/>
        </w:rPr>
        <w:t>Box 6</w:t>
      </w:r>
    </w:p>
    <w:p w14:paraId="000000EA" w14:textId="77777777" w:rsidR="0086200C" w:rsidRDefault="009672CF">
      <w:pPr>
        <w:numPr>
          <w:ilvl w:val="0"/>
          <w:numId w:val="5"/>
        </w:numPr>
      </w:pPr>
      <w:r>
        <w:t xml:space="preserve">Academic Writing about La </w:t>
      </w:r>
      <w:proofErr w:type="spellStart"/>
      <w:r>
        <w:t>Malinche</w:t>
      </w:r>
      <w:proofErr w:type="spellEnd"/>
      <w:r>
        <w:t>, 1997</w:t>
      </w:r>
    </w:p>
    <w:p w14:paraId="000000EB" w14:textId="77777777" w:rsidR="0086200C" w:rsidRDefault="009672CF">
      <w:pPr>
        <w:numPr>
          <w:ilvl w:val="0"/>
          <w:numId w:val="5"/>
        </w:numPr>
      </w:pPr>
      <w:r>
        <w:t xml:space="preserve">Arizona Theatre Co. La </w:t>
      </w:r>
      <w:proofErr w:type="spellStart"/>
      <w:r>
        <w:t>Malinche</w:t>
      </w:r>
      <w:proofErr w:type="spellEnd"/>
      <w:r>
        <w:t xml:space="preserve"> Production Notes, 1996-1997</w:t>
      </w:r>
    </w:p>
    <w:p w14:paraId="000000EC" w14:textId="77777777" w:rsidR="0086200C" w:rsidRDefault="009672CF">
      <w:pPr>
        <w:numPr>
          <w:ilvl w:val="0"/>
          <w:numId w:val="5"/>
        </w:numPr>
      </w:pPr>
      <w:r>
        <w:rPr>
          <w:i/>
        </w:rPr>
        <w:t xml:space="preserve">La </w:t>
      </w:r>
      <w:proofErr w:type="spellStart"/>
      <w:r>
        <w:rPr>
          <w:i/>
        </w:rPr>
        <w:t>Malinche</w:t>
      </w:r>
      <w:proofErr w:type="spellEnd"/>
      <w:r>
        <w:t>, 1995-1997</w:t>
      </w:r>
    </w:p>
    <w:p w14:paraId="000000ED" w14:textId="77777777" w:rsidR="0086200C" w:rsidRDefault="009672CF">
      <w:pPr>
        <w:numPr>
          <w:ilvl w:val="0"/>
          <w:numId w:val="5"/>
        </w:numPr>
      </w:pPr>
      <w:r>
        <w:rPr>
          <w:i/>
        </w:rPr>
        <w:t xml:space="preserve">La </w:t>
      </w:r>
      <w:proofErr w:type="spellStart"/>
      <w:r>
        <w:rPr>
          <w:i/>
        </w:rPr>
        <w:t>Malinche</w:t>
      </w:r>
      <w:proofErr w:type="spellEnd"/>
      <w:r>
        <w:t xml:space="preserve"> Arizona Theatre Co 1997 Latest version, 1997</w:t>
      </w:r>
    </w:p>
    <w:p w14:paraId="000000EE" w14:textId="77777777" w:rsidR="0086200C" w:rsidRDefault="009672CF">
      <w:pPr>
        <w:numPr>
          <w:ilvl w:val="0"/>
          <w:numId w:val="5"/>
        </w:numPr>
      </w:pPr>
      <w:commentRangeStart w:id="108"/>
      <w:r>
        <w:rPr>
          <w:i/>
        </w:rPr>
        <w:t xml:space="preserve">La </w:t>
      </w:r>
      <w:proofErr w:type="spellStart"/>
      <w:r>
        <w:rPr>
          <w:i/>
        </w:rPr>
        <w:t>Malinche</w:t>
      </w:r>
      <w:proofErr w:type="spellEnd"/>
      <w:r>
        <w:t xml:space="preserve"> 4/85 UT Part 1, 1985</w:t>
      </w:r>
    </w:p>
    <w:p w14:paraId="000000EF" w14:textId="77777777" w:rsidR="0086200C" w:rsidRDefault="009672CF">
      <w:pPr>
        <w:numPr>
          <w:ilvl w:val="0"/>
          <w:numId w:val="5"/>
        </w:numPr>
      </w:pPr>
      <w:r>
        <w:rPr>
          <w:i/>
        </w:rPr>
        <w:t xml:space="preserve">La </w:t>
      </w:r>
      <w:proofErr w:type="spellStart"/>
      <w:r>
        <w:rPr>
          <w:i/>
        </w:rPr>
        <w:t>Malinche</w:t>
      </w:r>
      <w:proofErr w:type="spellEnd"/>
      <w:r>
        <w:t xml:space="preserve"> 4/85 UT Part 2, 1985</w:t>
      </w:r>
      <w:commentRangeEnd w:id="108"/>
      <w:r w:rsidR="0057340C">
        <w:rPr>
          <w:rStyle w:val="CommentReference"/>
        </w:rPr>
        <w:commentReference w:id="108"/>
      </w:r>
    </w:p>
    <w:p w14:paraId="000000F0" w14:textId="77777777" w:rsidR="0086200C" w:rsidRDefault="009672CF">
      <w:pPr>
        <w:numPr>
          <w:ilvl w:val="0"/>
          <w:numId w:val="5"/>
        </w:numPr>
      </w:pPr>
      <w:r>
        <w:rPr>
          <w:i/>
        </w:rPr>
        <w:t xml:space="preserve">La </w:t>
      </w:r>
      <w:proofErr w:type="spellStart"/>
      <w:r>
        <w:rPr>
          <w:i/>
        </w:rPr>
        <w:t>Malinche</w:t>
      </w:r>
      <w:proofErr w:type="spellEnd"/>
      <w:r>
        <w:t xml:space="preserve"> press, 1989-1997</w:t>
      </w:r>
    </w:p>
    <w:p w14:paraId="000000F1" w14:textId="77777777" w:rsidR="0086200C" w:rsidRDefault="009672CF">
      <w:pPr>
        <w:numPr>
          <w:ilvl w:val="0"/>
          <w:numId w:val="5"/>
        </w:numPr>
      </w:pPr>
      <w:r>
        <w:rPr>
          <w:i/>
        </w:rPr>
        <w:t xml:space="preserve">La </w:t>
      </w:r>
      <w:proofErr w:type="spellStart"/>
      <w:r>
        <w:rPr>
          <w:i/>
        </w:rPr>
        <w:t>Malinche</w:t>
      </w:r>
      <w:proofErr w:type="spellEnd"/>
      <w:r>
        <w:t xml:space="preserve"> - Spanish, undated</w:t>
      </w:r>
    </w:p>
    <w:p w14:paraId="000000F2" w14:textId="77777777" w:rsidR="0086200C" w:rsidRDefault="009672CF">
      <w:pPr>
        <w:numPr>
          <w:ilvl w:val="0"/>
          <w:numId w:val="5"/>
        </w:numPr>
      </w:pPr>
      <w:r>
        <w:rPr>
          <w:i/>
        </w:rPr>
        <w:t>Madea/</w:t>
      </w:r>
      <w:proofErr w:type="spellStart"/>
      <w:r>
        <w:rPr>
          <w:i/>
        </w:rPr>
        <w:t>Malinche</w:t>
      </w:r>
      <w:proofErr w:type="spellEnd"/>
      <w:r>
        <w:rPr>
          <w:i/>
        </w:rPr>
        <w:t>/Llorona</w:t>
      </w:r>
      <w:r>
        <w:t>, 1985</w:t>
      </w:r>
    </w:p>
    <w:p w14:paraId="000000F3" w14:textId="77777777" w:rsidR="0086200C" w:rsidRDefault="009672CF">
      <w:pPr>
        <w:numPr>
          <w:ilvl w:val="0"/>
          <w:numId w:val="5"/>
        </w:numPr>
      </w:pPr>
      <w:proofErr w:type="spellStart"/>
      <w:r>
        <w:rPr>
          <w:i/>
        </w:rPr>
        <w:t>Malinche</w:t>
      </w:r>
      <w:proofErr w:type="spellEnd"/>
      <w:r>
        <w:t>, 1989-1991</w:t>
      </w:r>
    </w:p>
    <w:p w14:paraId="000000F4" w14:textId="77777777" w:rsidR="0086200C" w:rsidRDefault="009672CF">
      <w:pPr>
        <w:numPr>
          <w:ilvl w:val="0"/>
          <w:numId w:val="5"/>
        </w:numPr>
      </w:pPr>
      <w:r>
        <w:t xml:space="preserve">Press, Photographs, and Academic Writing about </w:t>
      </w:r>
      <w:r>
        <w:rPr>
          <w:i/>
        </w:rPr>
        <w:t xml:space="preserve">La </w:t>
      </w:r>
      <w:proofErr w:type="spellStart"/>
      <w:r>
        <w:rPr>
          <w:i/>
        </w:rPr>
        <w:t>Malinche</w:t>
      </w:r>
      <w:proofErr w:type="spellEnd"/>
      <w:r>
        <w:t>, 1985</w:t>
      </w:r>
    </w:p>
    <w:p w14:paraId="000000F5" w14:textId="77777777" w:rsidR="0086200C" w:rsidRDefault="009672CF">
      <w:pPr>
        <w:numPr>
          <w:ilvl w:val="0"/>
          <w:numId w:val="5"/>
        </w:numPr>
      </w:pPr>
      <w:r>
        <w:t xml:space="preserve">The Polish Translation of </w:t>
      </w:r>
      <w:r>
        <w:rPr>
          <w:i/>
        </w:rPr>
        <w:t xml:space="preserve">La </w:t>
      </w:r>
      <w:proofErr w:type="spellStart"/>
      <w:r>
        <w:rPr>
          <w:i/>
        </w:rPr>
        <w:t>Malinche</w:t>
      </w:r>
      <w:proofErr w:type="spellEnd"/>
      <w:r>
        <w:t xml:space="preserve"> Book</w:t>
      </w:r>
      <w:del w:id="109" w:author="Carla O Alvarez" w:date="2025-03-27T18:44:00Z">
        <w:r w:rsidDel="00831CFB">
          <w:delText xml:space="preserve"> </w:delText>
        </w:r>
      </w:del>
      <w:r>
        <w:t>, 2016</w:t>
      </w:r>
    </w:p>
    <w:p w14:paraId="000000F6" w14:textId="77777777" w:rsidR="0086200C" w:rsidRDefault="0086200C">
      <w:pPr>
        <w:rPr>
          <w:highlight w:val="green"/>
        </w:rPr>
      </w:pPr>
    </w:p>
    <w:p w14:paraId="000000F7" w14:textId="680E9D71" w:rsidR="0086200C" w:rsidRDefault="009672CF">
      <w:pPr>
        <w:ind w:firstLine="720"/>
        <w:rPr>
          <w:b/>
          <w:i/>
        </w:rPr>
      </w:pPr>
      <w:r>
        <w:rPr>
          <w:b/>
        </w:rPr>
        <w:t>Sub-Series</w:t>
      </w:r>
      <w:r>
        <w:rPr>
          <w:b/>
          <w:i/>
        </w:rPr>
        <w:t>: Esperanza, 1997-</w:t>
      </w:r>
      <w:ins w:id="110" w:author="Carla O Alvarez" w:date="2025-03-27T18:47:00Z">
        <w:r w:rsidR="001679A0">
          <w:rPr>
            <w:b/>
            <w:i/>
          </w:rPr>
          <w:t>1998, 2000-</w:t>
        </w:r>
      </w:ins>
      <w:r>
        <w:rPr>
          <w:b/>
          <w:i/>
        </w:rPr>
        <w:t xml:space="preserve">2003 </w:t>
      </w:r>
    </w:p>
    <w:p w14:paraId="000000F8" w14:textId="77777777" w:rsidR="0086200C" w:rsidRDefault="0086200C">
      <w:pPr>
        <w:ind w:firstLine="720"/>
        <w:rPr>
          <w:b/>
          <w:i/>
          <w:highlight w:val="green"/>
        </w:rPr>
      </w:pPr>
    </w:p>
    <w:p w14:paraId="000000F9" w14:textId="77777777" w:rsidR="0086200C" w:rsidRDefault="009672CF">
      <w:pPr>
        <w:ind w:firstLine="720"/>
        <w:rPr>
          <w:i/>
          <w:highlight w:val="green"/>
        </w:rPr>
      </w:pPr>
      <w:r>
        <w:rPr>
          <w:b/>
          <w:u w:val="single"/>
        </w:rPr>
        <w:t>Box 6</w:t>
      </w:r>
    </w:p>
    <w:p w14:paraId="000000FA" w14:textId="77777777" w:rsidR="0086200C" w:rsidRDefault="009672CF">
      <w:pPr>
        <w:numPr>
          <w:ilvl w:val="0"/>
          <w:numId w:val="5"/>
        </w:numPr>
      </w:pPr>
      <w:r>
        <w:t>Esperanza, 1997-1998</w:t>
      </w:r>
    </w:p>
    <w:p w14:paraId="000000FB" w14:textId="77777777" w:rsidR="0086200C" w:rsidRDefault="009672CF">
      <w:pPr>
        <w:numPr>
          <w:ilvl w:val="0"/>
          <w:numId w:val="5"/>
        </w:numPr>
      </w:pPr>
      <w:r>
        <w:t>Esperanza, 2000-2003</w:t>
      </w:r>
    </w:p>
    <w:p w14:paraId="000000FC" w14:textId="77777777" w:rsidR="0086200C" w:rsidRDefault="009672CF">
      <w:pPr>
        <w:numPr>
          <w:ilvl w:val="0"/>
          <w:numId w:val="5"/>
        </w:numPr>
      </w:pPr>
      <w:r>
        <w:t>Esperanza Press, 2000</w:t>
      </w:r>
    </w:p>
    <w:p w14:paraId="000000FD" w14:textId="77777777" w:rsidR="0086200C" w:rsidRDefault="009672CF">
      <w:pPr>
        <w:numPr>
          <w:ilvl w:val="0"/>
          <w:numId w:val="5"/>
        </w:numPr>
      </w:pPr>
      <w:r>
        <w:t>Esperanza University of California Riverside, 2003</w:t>
      </w:r>
    </w:p>
    <w:p w14:paraId="000000FE" w14:textId="77777777" w:rsidR="0086200C" w:rsidRDefault="0086200C">
      <w:pPr>
        <w:ind w:firstLine="720"/>
        <w:rPr>
          <w:b/>
        </w:rPr>
      </w:pPr>
    </w:p>
    <w:p w14:paraId="000000FF" w14:textId="77777777" w:rsidR="0086200C" w:rsidRDefault="0086200C">
      <w:pPr>
        <w:ind w:firstLine="720"/>
        <w:rPr>
          <w:b/>
        </w:rPr>
      </w:pPr>
    </w:p>
    <w:p w14:paraId="00000100" w14:textId="77777777" w:rsidR="0086200C" w:rsidRDefault="0086200C">
      <w:pPr>
        <w:ind w:firstLine="720"/>
        <w:rPr>
          <w:b/>
        </w:rPr>
      </w:pPr>
    </w:p>
    <w:p w14:paraId="00000101" w14:textId="77777777" w:rsidR="0086200C" w:rsidRDefault="0086200C">
      <w:pPr>
        <w:ind w:firstLine="720"/>
        <w:rPr>
          <w:b/>
        </w:rPr>
      </w:pPr>
    </w:p>
    <w:p w14:paraId="00000102" w14:textId="58B53D22" w:rsidR="0086200C" w:rsidRDefault="009672CF">
      <w:pPr>
        <w:ind w:firstLine="720"/>
        <w:rPr>
          <w:b/>
          <w:i/>
        </w:rPr>
      </w:pPr>
      <w:r>
        <w:rPr>
          <w:b/>
        </w:rPr>
        <w:lastRenderedPageBreak/>
        <w:t>Sub-Series</w:t>
      </w:r>
      <w:r>
        <w:rPr>
          <w:b/>
          <w:i/>
        </w:rPr>
        <w:t>: Lilith, 1982</w:t>
      </w:r>
      <w:ins w:id="111" w:author="Carla O Alvarez" w:date="2025-03-27T18:47:00Z">
        <w:r w:rsidR="001679A0">
          <w:rPr>
            <w:b/>
            <w:i/>
          </w:rPr>
          <w:t xml:space="preserve">, </w:t>
        </w:r>
      </w:ins>
      <w:del w:id="112" w:author="Carla O Alvarez" w:date="2025-03-27T18:47:00Z">
        <w:r w:rsidDel="001679A0">
          <w:rPr>
            <w:b/>
            <w:i/>
          </w:rPr>
          <w:delText>-</w:delText>
        </w:r>
      </w:del>
      <w:r>
        <w:rPr>
          <w:b/>
          <w:i/>
        </w:rPr>
        <w:t>1988</w:t>
      </w:r>
      <w:ins w:id="113" w:author="Carla O Alvarez" w:date="2025-03-27T18:47:00Z">
        <w:r w:rsidR="001679A0">
          <w:rPr>
            <w:b/>
            <w:i/>
          </w:rPr>
          <w:t>, undated</w:t>
        </w:r>
      </w:ins>
    </w:p>
    <w:p w14:paraId="00000103" w14:textId="77777777" w:rsidR="0086200C" w:rsidRDefault="0086200C">
      <w:pPr>
        <w:ind w:firstLine="720"/>
        <w:rPr>
          <w:b/>
          <w:i/>
          <w:highlight w:val="green"/>
        </w:rPr>
      </w:pPr>
    </w:p>
    <w:p w14:paraId="00000104" w14:textId="77777777" w:rsidR="0086200C" w:rsidRDefault="009672CF">
      <w:pPr>
        <w:ind w:firstLine="720"/>
        <w:rPr>
          <w:i/>
          <w:highlight w:val="green"/>
        </w:rPr>
      </w:pPr>
      <w:r>
        <w:rPr>
          <w:b/>
          <w:u w:val="single"/>
        </w:rPr>
        <w:t>Box 6</w:t>
      </w:r>
    </w:p>
    <w:p w14:paraId="00000105" w14:textId="77777777" w:rsidR="0086200C" w:rsidRDefault="009672CF">
      <w:pPr>
        <w:numPr>
          <w:ilvl w:val="0"/>
          <w:numId w:val="5"/>
        </w:numPr>
      </w:pPr>
      <w:r>
        <w:t>Lilith, 1988</w:t>
      </w:r>
    </w:p>
    <w:p w14:paraId="00000106" w14:textId="77777777" w:rsidR="0086200C" w:rsidRDefault="009672CF">
      <w:pPr>
        <w:numPr>
          <w:ilvl w:val="0"/>
          <w:numId w:val="5"/>
        </w:numPr>
      </w:pPr>
      <w:r>
        <w:t>Lilith, undated</w:t>
      </w:r>
    </w:p>
    <w:p w14:paraId="00000107" w14:textId="77777777" w:rsidR="0086200C" w:rsidRDefault="009672CF">
      <w:pPr>
        <w:numPr>
          <w:ilvl w:val="0"/>
          <w:numId w:val="5"/>
        </w:numPr>
      </w:pPr>
      <w:r>
        <w:t>Research, Scripts, and Advertisements for Lilith, 1982</w:t>
      </w:r>
    </w:p>
    <w:p w14:paraId="00000108" w14:textId="77777777" w:rsidR="0086200C" w:rsidRDefault="0086200C">
      <w:pPr>
        <w:ind w:firstLine="720"/>
        <w:rPr>
          <w:b/>
        </w:rPr>
      </w:pPr>
    </w:p>
    <w:p w14:paraId="00000109" w14:textId="6702560E" w:rsidR="0086200C" w:rsidRDefault="009672CF">
      <w:pPr>
        <w:ind w:firstLine="720"/>
        <w:rPr>
          <w:b/>
          <w:i/>
        </w:rPr>
      </w:pPr>
      <w:r>
        <w:rPr>
          <w:b/>
        </w:rPr>
        <w:t>Sub-Series</w:t>
      </w:r>
      <w:r>
        <w:rPr>
          <w:b/>
          <w:i/>
        </w:rPr>
        <w:t>: Brown Baby, 1974-</w:t>
      </w:r>
      <w:commentRangeStart w:id="114"/>
      <w:r>
        <w:rPr>
          <w:b/>
          <w:i/>
        </w:rPr>
        <w:t>2007</w:t>
      </w:r>
      <w:commentRangeEnd w:id="114"/>
      <w:r w:rsidR="009141B8">
        <w:rPr>
          <w:rStyle w:val="CommentReference"/>
        </w:rPr>
        <w:commentReference w:id="114"/>
      </w:r>
      <w:ins w:id="115" w:author="Carla O Alvarez" w:date="2025-03-27T18:48:00Z">
        <w:r w:rsidR="009141B8">
          <w:rPr>
            <w:b/>
            <w:i/>
          </w:rPr>
          <w:t>, undated</w:t>
        </w:r>
      </w:ins>
    </w:p>
    <w:p w14:paraId="0000010A" w14:textId="77777777" w:rsidR="0086200C" w:rsidRDefault="0086200C">
      <w:pPr>
        <w:ind w:firstLine="720"/>
        <w:rPr>
          <w:b/>
          <w:i/>
          <w:highlight w:val="green"/>
        </w:rPr>
      </w:pPr>
    </w:p>
    <w:p w14:paraId="0000010B" w14:textId="77777777" w:rsidR="0086200C" w:rsidRDefault="009672CF">
      <w:pPr>
        <w:ind w:firstLine="720"/>
        <w:rPr>
          <w:i/>
          <w:highlight w:val="green"/>
        </w:rPr>
      </w:pPr>
      <w:r>
        <w:rPr>
          <w:b/>
          <w:u w:val="single"/>
        </w:rPr>
        <w:t>Box 6</w:t>
      </w:r>
    </w:p>
    <w:p w14:paraId="0000010C" w14:textId="77777777" w:rsidR="0086200C" w:rsidRDefault="009672CF">
      <w:pPr>
        <w:numPr>
          <w:ilvl w:val="0"/>
          <w:numId w:val="5"/>
        </w:numPr>
      </w:pPr>
      <w:r>
        <w:rPr>
          <w:i/>
        </w:rPr>
        <w:t>Brown Baby</w:t>
      </w:r>
      <w:r>
        <w:t>, undated</w:t>
      </w:r>
    </w:p>
    <w:p w14:paraId="0000010D" w14:textId="77777777" w:rsidR="0086200C" w:rsidRDefault="009672CF">
      <w:pPr>
        <w:numPr>
          <w:ilvl w:val="0"/>
          <w:numId w:val="5"/>
        </w:numPr>
      </w:pPr>
      <w:r>
        <w:rPr>
          <w:i/>
        </w:rPr>
        <w:t>Brown Baby</w:t>
      </w:r>
      <w:r>
        <w:t xml:space="preserve"> (Formerly) </w:t>
      </w:r>
      <w:r>
        <w:rPr>
          <w:i/>
        </w:rPr>
        <w:t>The Foundling</w:t>
      </w:r>
      <w:r>
        <w:t xml:space="preserve"> Notes, etc., 1998</w:t>
      </w:r>
    </w:p>
    <w:p w14:paraId="0000010E" w14:textId="77777777" w:rsidR="0086200C" w:rsidRDefault="009672CF">
      <w:pPr>
        <w:numPr>
          <w:ilvl w:val="0"/>
          <w:numId w:val="5"/>
        </w:numPr>
      </w:pPr>
      <w:r>
        <w:rPr>
          <w:i/>
        </w:rPr>
        <w:t>Brown Baby</w:t>
      </w:r>
      <w:r>
        <w:t xml:space="preserve"> Research, 1974-1990</w:t>
      </w:r>
    </w:p>
    <w:p w14:paraId="0000010F" w14:textId="77777777" w:rsidR="0086200C" w:rsidRDefault="009672CF">
      <w:pPr>
        <w:numPr>
          <w:ilvl w:val="0"/>
          <w:numId w:val="5"/>
        </w:numPr>
      </w:pPr>
      <w:r>
        <w:rPr>
          <w:i/>
        </w:rPr>
        <w:t xml:space="preserve">Brown Baby </w:t>
      </w:r>
      <w:r>
        <w:t xml:space="preserve">Research, 2004-2007 </w:t>
      </w:r>
    </w:p>
    <w:p w14:paraId="00000110" w14:textId="77777777" w:rsidR="0086200C" w:rsidRDefault="009672CF">
      <w:pPr>
        <w:numPr>
          <w:ilvl w:val="0"/>
          <w:numId w:val="5"/>
        </w:numPr>
      </w:pPr>
      <w:r>
        <w:rPr>
          <w:i/>
        </w:rPr>
        <w:t>Brown Baby</w:t>
      </w:r>
      <w:r>
        <w:t xml:space="preserve"> Press, 2003</w:t>
      </w:r>
    </w:p>
    <w:p w14:paraId="00000111" w14:textId="77777777" w:rsidR="0086200C" w:rsidRDefault="009672CF">
      <w:pPr>
        <w:numPr>
          <w:ilvl w:val="0"/>
          <w:numId w:val="5"/>
        </w:numPr>
      </w:pPr>
      <w:r>
        <w:rPr>
          <w:i/>
        </w:rPr>
        <w:t>Brown Baby</w:t>
      </w:r>
      <w:r>
        <w:t xml:space="preserve"> Production Materials, </w:t>
      </w:r>
      <w:commentRangeStart w:id="116"/>
      <w:r>
        <w:t>1991-2018</w:t>
      </w:r>
      <w:commentRangeEnd w:id="116"/>
      <w:r w:rsidR="001B456E">
        <w:rPr>
          <w:rStyle w:val="CommentReference"/>
        </w:rPr>
        <w:commentReference w:id="116"/>
      </w:r>
    </w:p>
    <w:p w14:paraId="00000112" w14:textId="77777777" w:rsidR="0086200C" w:rsidRDefault="009672CF">
      <w:pPr>
        <w:numPr>
          <w:ilvl w:val="0"/>
          <w:numId w:val="5"/>
        </w:numPr>
      </w:pPr>
      <w:r>
        <w:rPr>
          <w:i/>
        </w:rPr>
        <w:t xml:space="preserve">Foundling </w:t>
      </w:r>
      <w:r>
        <w:t>Screen Adaptation, 1990</w:t>
      </w:r>
    </w:p>
    <w:p w14:paraId="00000113" w14:textId="77777777" w:rsidR="0086200C" w:rsidRDefault="009672CF">
      <w:pPr>
        <w:numPr>
          <w:ilvl w:val="0"/>
          <w:numId w:val="5"/>
        </w:numPr>
      </w:pPr>
      <w:r>
        <w:rPr>
          <w:i/>
        </w:rPr>
        <w:t>The Foundling</w:t>
      </w:r>
      <w:r>
        <w:t>, 1991</w:t>
      </w:r>
    </w:p>
    <w:p w14:paraId="00000114" w14:textId="77777777" w:rsidR="0086200C" w:rsidRDefault="0086200C">
      <w:pPr>
        <w:ind w:firstLine="720"/>
        <w:rPr>
          <w:b/>
        </w:rPr>
      </w:pPr>
    </w:p>
    <w:p w14:paraId="00000115" w14:textId="77777777" w:rsidR="0086200C" w:rsidRDefault="009672CF">
      <w:pPr>
        <w:ind w:firstLine="720"/>
        <w:rPr>
          <w:b/>
          <w:i/>
        </w:rPr>
      </w:pPr>
      <w:r>
        <w:rPr>
          <w:b/>
        </w:rPr>
        <w:t>Sub-Series</w:t>
      </w:r>
      <w:r>
        <w:rPr>
          <w:b/>
          <w:i/>
        </w:rPr>
        <w:t>: Trump Caesar, 1973-2020</w:t>
      </w:r>
    </w:p>
    <w:p w14:paraId="00000116" w14:textId="77777777" w:rsidR="0086200C" w:rsidRDefault="0086200C">
      <w:pPr>
        <w:ind w:firstLine="720"/>
        <w:rPr>
          <w:b/>
          <w:i/>
          <w:highlight w:val="green"/>
        </w:rPr>
      </w:pPr>
    </w:p>
    <w:p w14:paraId="00000117" w14:textId="77777777" w:rsidR="0086200C" w:rsidRDefault="009672CF">
      <w:pPr>
        <w:ind w:firstLine="720"/>
        <w:rPr>
          <w:i/>
          <w:highlight w:val="green"/>
        </w:rPr>
      </w:pPr>
      <w:r>
        <w:rPr>
          <w:b/>
          <w:u w:val="single"/>
        </w:rPr>
        <w:t>Box 6</w:t>
      </w:r>
    </w:p>
    <w:p w14:paraId="00000118" w14:textId="77777777" w:rsidR="0086200C" w:rsidRDefault="009672CF">
      <w:pPr>
        <w:numPr>
          <w:ilvl w:val="0"/>
          <w:numId w:val="5"/>
        </w:numPr>
      </w:pPr>
      <w:proofErr w:type="spellStart"/>
      <w:r>
        <w:rPr>
          <w:i/>
        </w:rPr>
        <w:t>Trumpus</w:t>
      </w:r>
      <w:proofErr w:type="spellEnd"/>
      <w:r>
        <w:rPr>
          <w:i/>
        </w:rPr>
        <w:t xml:space="preserve"> Caesar</w:t>
      </w:r>
      <w:r>
        <w:t xml:space="preserve"> Posters, 2018</w:t>
      </w:r>
    </w:p>
    <w:p w14:paraId="00000119" w14:textId="77777777" w:rsidR="0086200C" w:rsidRPr="0077610B" w:rsidRDefault="009672CF">
      <w:pPr>
        <w:numPr>
          <w:ilvl w:val="0"/>
          <w:numId w:val="5"/>
        </w:numPr>
        <w:rPr>
          <w:lang w:val="es-MX"/>
        </w:rPr>
      </w:pPr>
      <w:proofErr w:type="spellStart"/>
      <w:r w:rsidRPr="0077610B">
        <w:rPr>
          <w:i/>
          <w:lang w:val="es-MX"/>
        </w:rPr>
        <w:t>Trumpus</w:t>
      </w:r>
      <w:proofErr w:type="spellEnd"/>
      <w:r w:rsidRPr="0077610B">
        <w:rPr>
          <w:i/>
          <w:lang w:val="es-MX"/>
        </w:rPr>
        <w:t xml:space="preserve"> </w:t>
      </w:r>
      <w:proofErr w:type="spellStart"/>
      <w:r w:rsidRPr="0077610B">
        <w:rPr>
          <w:i/>
          <w:lang w:val="es-MX"/>
        </w:rPr>
        <w:t>Caesar</w:t>
      </w:r>
      <w:proofErr w:type="spellEnd"/>
      <w:r w:rsidRPr="0077610B">
        <w:rPr>
          <w:i/>
          <w:lang w:val="es-MX"/>
        </w:rPr>
        <w:t xml:space="preserve"> </w:t>
      </w:r>
      <w:proofErr w:type="spellStart"/>
      <w:r w:rsidRPr="0077610B">
        <w:rPr>
          <w:lang w:val="es-MX"/>
        </w:rPr>
        <w:t>Research</w:t>
      </w:r>
      <w:proofErr w:type="spellEnd"/>
      <w:r w:rsidRPr="0077610B">
        <w:rPr>
          <w:lang w:val="es-MX"/>
        </w:rPr>
        <w:t xml:space="preserve"> + Original Julius </w:t>
      </w:r>
      <w:proofErr w:type="spellStart"/>
      <w:r w:rsidRPr="0077610B">
        <w:rPr>
          <w:lang w:val="es-MX"/>
        </w:rPr>
        <w:t>Caesar</w:t>
      </w:r>
      <w:proofErr w:type="spellEnd"/>
      <w:r w:rsidRPr="0077610B">
        <w:rPr>
          <w:lang w:val="es-MX"/>
        </w:rPr>
        <w:t xml:space="preserve">, </w:t>
      </w:r>
      <w:commentRangeStart w:id="117"/>
      <w:r w:rsidRPr="0077610B">
        <w:rPr>
          <w:lang w:val="es-MX"/>
        </w:rPr>
        <w:t xml:space="preserve">1973-2020 </w:t>
      </w:r>
      <w:commentRangeEnd w:id="117"/>
      <w:r w:rsidR="00046666">
        <w:rPr>
          <w:rStyle w:val="CommentReference"/>
        </w:rPr>
        <w:commentReference w:id="117"/>
      </w:r>
    </w:p>
    <w:p w14:paraId="0000011A" w14:textId="77777777" w:rsidR="0086200C" w:rsidRDefault="009672CF">
      <w:pPr>
        <w:numPr>
          <w:ilvl w:val="0"/>
          <w:numId w:val="5"/>
        </w:numPr>
      </w:pPr>
      <w:proofErr w:type="spellStart"/>
      <w:r>
        <w:rPr>
          <w:i/>
        </w:rPr>
        <w:t>Trumpus</w:t>
      </w:r>
      <w:proofErr w:type="spellEnd"/>
      <w:r>
        <w:rPr>
          <w:i/>
        </w:rPr>
        <w:t xml:space="preserve"> Caesar</w:t>
      </w:r>
      <w:r>
        <w:t xml:space="preserve"> Rewrites, 2018-2020</w:t>
      </w:r>
    </w:p>
    <w:p w14:paraId="0000011B" w14:textId="77777777" w:rsidR="0086200C" w:rsidRDefault="0086200C">
      <w:pPr>
        <w:ind w:firstLine="720"/>
        <w:rPr>
          <w:b/>
        </w:rPr>
      </w:pPr>
    </w:p>
    <w:p w14:paraId="0000011C" w14:textId="77777777" w:rsidR="0086200C" w:rsidRDefault="009672CF">
      <w:pPr>
        <w:ind w:firstLine="720"/>
        <w:rPr>
          <w:b/>
          <w:i/>
        </w:rPr>
      </w:pPr>
      <w:r>
        <w:rPr>
          <w:b/>
        </w:rPr>
        <w:t>Sub-Series</w:t>
      </w:r>
      <w:r>
        <w:rPr>
          <w:b/>
          <w:i/>
        </w:rPr>
        <w:t>: Minor Plays, 1967-2017</w:t>
      </w:r>
    </w:p>
    <w:p w14:paraId="0000011D" w14:textId="77777777" w:rsidR="0086200C" w:rsidRDefault="0086200C">
      <w:pPr>
        <w:ind w:firstLine="720"/>
        <w:rPr>
          <w:b/>
          <w:i/>
          <w:highlight w:val="green"/>
        </w:rPr>
      </w:pPr>
    </w:p>
    <w:p w14:paraId="0000011E" w14:textId="77777777" w:rsidR="0086200C" w:rsidRDefault="009672CF">
      <w:pPr>
        <w:ind w:firstLine="720"/>
        <w:rPr>
          <w:i/>
          <w:highlight w:val="green"/>
        </w:rPr>
      </w:pPr>
      <w:r>
        <w:rPr>
          <w:b/>
          <w:u w:val="single"/>
        </w:rPr>
        <w:t>Box 6</w:t>
      </w:r>
    </w:p>
    <w:p w14:paraId="0000011F" w14:textId="77777777" w:rsidR="0086200C" w:rsidRDefault="009672CF">
      <w:pPr>
        <w:numPr>
          <w:ilvl w:val="0"/>
          <w:numId w:val="5"/>
        </w:numPr>
      </w:pPr>
      <w:r>
        <w:rPr>
          <w:i/>
        </w:rPr>
        <w:t xml:space="preserve">Blood Wedding </w:t>
      </w:r>
      <w:r>
        <w:t>Program, 1987</w:t>
      </w:r>
    </w:p>
    <w:p w14:paraId="00000120" w14:textId="77777777" w:rsidR="0086200C" w:rsidRDefault="009672CF">
      <w:pPr>
        <w:numPr>
          <w:ilvl w:val="0"/>
          <w:numId w:val="5"/>
        </w:numPr>
      </w:pPr>
      <w:r>
        <w:rPr>
          <w:i/>
        </w:rPr>
        <w:t>Brown Buffalo</w:t>
      </w:r>
      <w:r>
        <w:t>, 2013-2015</w:t>
      </w:r>
    </w:p>
    <w:p w14:paraId="00000121" w14:textId="77777777" w:rsidR="0086200C" w:rsidRDefault="009672CF">
      <w:pPr>
        <w:numPr>
          <w:ilvl w:val="0"/>
          <w:numId w:val="5"/>
        </w:numPr>
      </w:pPr>
      <w:r>
        <w:rPr>
          <w:i/>
        </w:rPr>
        <w:t>Brown Buffalo</w:t>
      </w:r>
      <w:r>
        <w:t xml:space="preserve"> National Association of Latino Arts and Cultures (NALAC), 2014</w:t>
      </w:r>
    </w:p>
    <w:p w14:paraId="00000122" w14:textId="77777777" w:rsidR="0086200C" w:rsidRDefault="009672CF">
      <w:pPr>
        <w:numPr>
          <w:ilvl w:val="0"/>
          <w:numId w:val="5"/>
        </w:numPr>
      </w:pPr>
      <w:r>
        <w:rPr>
          <w:i/>
        </w:rPr>
        <w:t>Brown Buffalo</w:t>
      </w:r>
      <w:r>
        <w:t xml:space="preserve"> Research + Drafts, 1967-2017</w:t>
      </w:r>
    </w:p>
    <w:p w14:paraId="00000123" w14:textId="77777777" w:rsidR="0086200C" w:rsidRDefault="009672CF">
      <w:pPr>
        <w:numPr>
          <w:ilvl w:val="0"/>
          <w:numId w:val="5"/>
        </w:numPr>
      </w:pPr>
      <w:r>
        <w:rPr>
          <w:i/>
        </w:rPr>
        <w:t>Crown of Thorns</w:t>
      </w:r>
      <w:r>
        <w:t>, undated</w:t>
      </w:r>
    </w:p>
    <w:p w14:paraId="00000124" w14:textId="77777777" w:rsidR="0086200C" w:rsidRDefault="009672CF">
      <w:pPr>
        <w:numPr>
          <w:ilvl w:val="0"/>
          <w:numId w:val="5"/>
        </w:numPr>
      </w:pPr>
      <w:proofErr w:type="spellStart"/>
      <w:r>
        <w:rPr>
          <w:i/>
        </w:rPr>
        <w:t>Cuentos</w:t>
      </w:r>
      <w:proofErr w:type="spellEnd"/>
      <w:r>
        <w:t>, 1984</w:t>
      </w:r>
      <w:del w:id="118" w:author="Carla O Alvarez" w:date="2025-03-27T18:50:00Z">
        <w:r w:rsidDel="009672CF">
          <w:delText xml:space="preserve"> </w:delText>
        </w:r>
      </w:del>
      <w:r>
        <w:t>-</w:t>
      </w:r>
      <w:del w:id="119" w:author="Carla O Alvarez" w:date="2025-03-27T18:50:00Z">
        <w:r w:rsidDel="009672CF">
          <w:delText xml:space="preserve"> </w:delText>
        </w:r>
      </w:del>
      <w:r>
        <w:t>1995</w:t>
      </w:r>
    </w:p>
    <w:p w14:paraId="00000125" w14:textId="77777777" w:rsidR="0086200C" w:rsidRDefault="009672CF">
      <w:pPr>
        <w:numPr>
          <w:ilvl w:val="0"/>
          <w:numId w:val="5"/>
        </w:numPr>
      </w:pPr>
      <w:proofErr w:type="spellStart"/>
      <w:r>
        <w:rPr>
          <w:i/>
        </w:rPr>
        <w:t>Cuentos</w:t>
      </w:r>
      <w:proofErr w:type="spellEnd"/>
      <w:r>
        <w:t>, undated</w:t>
      </w:r>
    </w:p>
    <w:p w14:paraId="00000126" w14:textId="77777777" w:rsidR="0086200C" w:rsidRDefault="009672CF">
      <w:pPr>
        <w:numPr>
          <w:ilvl w:val="0"/>
          <w:numId w:val="5"/>
        </w:numPr>
      </w:pPr>
      <w:proofErr w:type="spellStart"/>
      <w:r>
        <w:rPr>
          <w:i/>
        </w:rPr>
        <w:t>Cuentos</w:t>
      </w:r>
      <w:proofErr w:type="spellEnd"/>
      <w:r>
        <w:t xml:space="preserve"> Press, 1989</w:t>
      </w:r>
    </w:p>
    <w:p w14:paraId="00000127" w14:textId="77777777" w:rsidR="0086200C" w:rsidRDefault="009672CF">
      <w:pPr>
        <w:numPr>
          <w:ilvl w:val="0"/>
          <w:numId w:val="5"/>
        </w:numPr>
      </w:pPr>
      <w:proofErr w:type="spellStart"/>
      <w:r>
        <w:rPr>
          <w:i/>
        </w:rPr>
        <w:t>Cuentos</w:t>
      </w:r>
      <w:proofErr w:type="spellEnd"/>
      <w:r>
        <w:t xml:space="preserve"> TV documentary, 1989</w:t>
      </w:r>
    </w:p>
    <w:p w14:paraId="00000128" w14:textId="77777777" w:rsidR="0086200C" w:rsidRDefault="009672CF">
      <w:pPr>
        <w:numPr>
          <w:ilvl w:val="0"/>
          <w:numId w:val="5"/>
        </w:numPr>
      </w:pPr>
      <w:r>
        <w:t xml:space="preserve">Denver Center Theater Contracts, </w:t>
      </w:r>
      <w:proofErr w:type="spellStart"/>
      <w:r>
        <w:t>etc</w:t>
      </w:r>
      <w:proofErr w:type="spellEnd"/>
      <w:r>
        <w:t>, 1987</w:t>
      </w:r>
    </w:p>
    <w:p w14:paraId="00000129" w14:textId="77777777" w:rsidR="0086200C" w:rsidRDefault="009672CF">
      <w:pPr>
        <w:numPr>
          <w:ilvl w:val="0"/>
          <w:numId w:val="5"/>
        </w:numPr>
      </w:pPr>
      <w:r>
        <w:rPr>
          <w:i/>
        </w:rPr>
        <w:t>Desolation Car Lot</w:t>
      </w:r>
      <w:r>
        <w:t>, undated</w:t>
      </w:r>
    </w:p>
    <w:p w14:paraId="0000012A" w14:textId="77777777" w:rsidR="0086200C" w:rsidRPr="0077610B" w:rsidRDefault="009672CF">
      <w:pPr>
        <w:numPr>
          <w:ilvl w:val="0"/>
          <w:numId w:val="5"/>
        </w:numPr>
        <w:rPr>
          <w:lang w:val="es-MX"/>
        </w:rPr>
      </w:pPr>
      <w:r w:rsidRPr="0077610B">
        <w:rPr>
          <w:i/>
          <w:lang w:val="es-MX"/>
        </w:rPr>
        <w:t xml:space="preserve">Eres un </w:t>
      </w:r>
      <w:commentRangeStart w:id="120"/>
      <w:r w:rsidRPr="0077610B">
        <w:rPr>
          <w:i/>
          <w:lang w:val="es-MX"/>
        </w:rPr>
        <w:t>Sueno</w:t>
      </w:r>
      <w:commentRangeEnd w:id="120"/>
      <w:r>
        <w:rPr>
          <w:rStyle w:val="CommentReference"/>
        </w:rPr>
        <w:commentReference w:id="120"/>
      </w:r>
      <w:r w:rsidRPr="0077610B">
        <w:rPr>
          <w:lang w:val="es-MX"/>
        </w:rPr>
        <w:t xml:space="preserve"> AKA </w:t>
      </w:r>
      <w:r w:rsidRPr="0077610B">
        <w:rPr>
          <w:i/>
          <w:lang w:val="es-MX"/>
        </w:rPr>
        <w:t>Frontera Sin Fin</w:t>
      </w:r>
      <w:r w:rsidRPr="0077610B">
        <w:rPr>
          <w:lang w:val="es-MX"/>
        </w:rPr>
        <w:t xml:space="preserve"> </w:t>
      </w:r>
      <w:proofErr w:type="spellStart"/>
      <w:r w:rsidRPr="0077610B">
        <w:rPr>
          <w:lang w:val="es-MX"/>
        </w:rPr>
        <w:t>Unpublished</w:t>
      </w:r>
      <w:proofErr w:type="spellEnd"/>
      <w:r w:rsidRPr="0077610B">
        <w:rPr>
          <w:lang w:val="es-MX"/>
        </w:rPr>
        <w:t xml:space="preserve"> in </w:t>
      </w:r>
      <w:proofErr w:type="spellStart"/>
      <w:r w:rsidRPr="0077610B">
        <w:rPr>
          <w:lang w:val="es-MX"/>
        </w:rPr>
        <w:t>Espanol</w:t>
      </w:r>
      <w:proofErr w:type="spellEnd"/>
      <w:r w:rsidRPr="0077610B">
        <w:rPr>
          <w:lang w:val="es-MX"/>
        </w:rPr>
        <w:t>, 1998</w:t>
      </w:r>
    </w:p>
    <w:p w14:paraId="0000012B" w14:textId="77777777" w:rsidR="0086200C" w:rsidRPr="0077610B" w:rsidRDefault="0086200C">
      <w:pPr>
        <w:ind w:firstLine="720"/>
        <w:rPr>
          <w:b/>
          <w:lang w:val="es-MX"/>
        </w:rPr>
      </w:pPr>
    </w:p>
    <w:p w14:paraId="0000012C" w14:textId="78B1B2CD" w:rsidR="0086200C" w:rsidRDefault="009672CF">
      <w:pPr>
        <w:ind w:firstLine="720"/>
        <w:rPr>
          <w:b/>
          <w:i/>
        </w:rPr>
      </w:pPr>
      <w:r>
        <w:rPr>
          <w:b/>
        </w:rPr>
        <w:t>Sub-Series</w:t>
      </w:r>
      <w:r>
        <w:rPr>
          <w:b/>
          <w:i/>
        </w:rPr>
        <w:t>: Youth Theatre Initiatives, 1986-</w:t>
      </w:r>
      <w:ins w:id="121" w:author="Carla O Alvarez" w:date="2025-03-28T10:11:00Z">
        <w:r w:rsidR="004F3924">
          <w:rPr>
            <w:b/>
            <w:i/>
          </w:rPr>
          <w:t>200</w:t>
        </w:r>
      </w:ins>
      <w:ins w:id="122" w:author="Carla O Alvarez" w:date="2025-03-28T10:12:00Z">
        <w:r w:rsidR="005864FF">
          <w:rPr>
            <w:b/>
            <w:i/>
          </w:rPr>
          <w:t>7</w:t>
        </w:r>
      </w:ins>
      <w:ins w:id="123" w:author="Carla O Alvarez" w:date="2025-03-28T10:11:00Z">
        <w:r w:rsidR="004F3924">
          <w:rPr>
            <w:b/>
            <w:i/>
          </w:rPr>
          <w:t xml:space="preserve">, </w:t>
        </w:r>
      </w:ins>
      <w:ins w:id="124" w:author="Carla O Alvarez" w:date="2025-03-28T10:12:00Z">
        <w:r w:rsidR="005864FF">
          <w:rPr>
            <w:b/>
            <w:i/>
          </w:rPr>
          <w:t>2011-</w:t>
        </w:r>
      </w:ins>
      <w:r>
        <w:rPr>
          <w:b/>
          <w:i/>
        </w:rPr>
        <w:t>2013</w:t>
      </w:r>
      <w:ins w:id="125" w:author="Carla O Alvarez" w:date="2025-03-28T10:11:00Z">
        <w:r w:rsidR="005864FF">
          <w:rPr>
            <w:b/>
            <w:i/>
          </w:rPr>
          <w:t>, undated</w:t>
        </w:r>
      </w:ins>
    </w:p>
    <w:p w14:paraId="0000012D" w14:textId="77777777" w:rsidR="0086200C" w:rsidRDefault="0086200C">
      <w:pPr>
        <w:ind w:firstLine="720"/>
        <w:rPr>
          <w:b/>
          <w:i/>
          <w:highlight w:val="green"/>
        </w:rPr>
      </w:pPr>
    </w:p>
    <w:p w14:paraId="0000012E" w14:textId="77777777" w:rsidR="0086200C" w:rsidRDefault="009672CF">
      <w:pPr>
        <w:ind w:firstLine="720"/>
        <w:rPr>
          <w:i/>
          <w:highlight w:val="green"/>
        </w:rPr>
      </w:pPr>
      <w:r>
        <w:rPr>
          <w:b/>
          <w:u w:val="single"/>
        </w:rPr>
        <w:lastRenderedPageBreak/>
        <w:t>Box 7</w:t>
      </w:r>
    </w:p>
    <w:p w14:paraId="0000012F" w14:textId="77777777" w:rsidR="0086200C" w:rsidRDefault="009672CF">
      <w:pPr>
        <w:numPr>
          <w:ilvl w:val="0"/>
          <w:numId w:val="4"/>
        </w:numPr>
      </w:pPr>
      <w:r>
        <w:rPr>
          <w:i/>
        </w:rPr>
        <w:t>At Risk</w:t>
      </w:r>
      <w:r>
        <w:t xml:space="preserve"> Comic Book, 1988-1990</w:t>
      </w:r>
    </w:p>
    <w:p w14:paraId="00000130" w14:textId="77777777" w:rsidR="0086200C" w:rsidRDefault="009672CF">
      <w:pPr>
        <w:numPr>
          <w:ilvl w:val="0"/>
          <w:numId w:val="4"/>
        </w:numPr>
      </w:pPr>
      <w:r>
        <w:rPr>
          <w:i/>
        </w:rPr>
        <w:t xml:space="preserve">At Risk </w:t>
      </w:r>
      <w:r>
        <w:t xml:space="preserve">Play </w:t>
      </w:r>
      <w:proofErr w:type="spellStart"/>
      <w:r>
        <w:t>Espanol</w:t>
      </w:r>
      <w:proofErr w:type="spellEnd"/>
      <w:r>
        <w:t xml:space="preserve"> Carlos Morton, 1989-1992 </w:t>
      </w:r>
    </w:p>
    <w:p w14:paraId="00000131" w14:textId="77777777" w:rsidR="0086200C" w:rsidRDefault="009672CF">
      <w:pPr>
        <w:numPr>
          <w:ilvl w:val="0"/>
          <w:numId w:val="4"/>
        </w:numPr>
      </w:pPr>
      <w:r>
        <w:rPr>
          <w:i/>
        </w:rPr>
        <w:t>At Risk</w:t>
      </w:r>
      <w:r>
        <w:t xml:space="preserve"> Press, 1989-1992</w:t>
      </w:r>
    </w:p>
    <w:p w14:paraId="00000132" w14:textId="77777777" w:rsidR="0086200C" w:rsidRDefault="009672CF">
      <w:pPr>
        <w:numPr>
          <w:ilvl w:val="0"/>
          <w:numId w:val="4"/>
        </w:numPr>
      </w:pPr>
      <w:r>
        <w:rPr>
          <w:i/>
        </w:rPr>
        <w:t xml:space="preserve">At Risk </w:t>
      </w:r>
      <w:r>
        <w:t>Programs, 1989-1991</w:t>
      </w:r>
    </w:p>
    <w:p w14:paraId="00000133" w14:textId="77777777" w:rsidR="0086200C" w:rsidRDefault="009672CF">
      <w:pPr>
        <w:numPr>
          <w:ilvl w:val="0"/>
          <w:numId w:val="4"/>
        </w:numPr>
      </w:pPr>
      <w:r>
        <w:t>Dallas (“theater still lives”), 1990-1993</w:t>
      </w:r>
    </w:p>
    <w:p w14:paraId="00000134" w14:textId="77777777" w:rsidR="0086200C" w:rsidRDefault="009672CF">
      <w:pPr>
        <w:numPr>
          <w:ilvl w:val="0"/>
          <w:numId w:val="4"/>
        </w:numPr>
      </w:pPr>
      <w:r>
        <w:rPr>
          <w:i/>
        </w:rPr>
        <w:t xml:space="preserve">De Zavala </w:t>
      </w:r>
      <w:r>
        <w:t>(script) 1986-2001</w:t>
      </w:r>
    </w:p>
    <w:p w14:paraId="00000135" w14:textId="77777777" w:rsidR="0086200C" w:rsidRDefault="009672CF">
      <w:pPr>
        <w:numPr>
          <w:ilvl w:val="0"/>
          <w:numId w:val="4"/>
        </w:numPr>
        <w:rPr>
          <w:i/>
        </w:rPr>
      </w:pPr>
      <w:r>
        <w:rPr>
          <w:i/>
        </w:rPr>
        <w:t xml:space="preserve">The Drop Out, </w:t>
      </w:r>
      <w:r>
        <w:t>undated</w:t>
      </w:r>
    </w:p>
    <w:p w14:paraId="00000136" w14:textId="77777777" w:rsidR="0086200C" w:rsidRDefault="009672CF">
      <w:pPr>
        <w:numPr>
          <w:ilvl w:val="0"/>
          <w:numId w:val="4"/>
        </w:numPr>
      </w:pPr>
      <w:r>
        <w:rPr>
          <w:i/>
        </w:rPr>
        <w:t xml:space="preserve">The Drop Out </w:t>
      </w:r>
      <w:r>
        <w:t>correspondence, 1992-1993</w:t>
      </w:r>
    </w:p>
    <w:p w14:paraId="00000137" w14:textId="77777777" w:rsidR="0086200C" w:rsidRDefault="009672CF">
      <w:pPr>
        <w:numPr>
          <w:ilvl w:val="0"/>
          <w:numId w:val="4"/>
        </w:numPr>
      </w:pPr>
      <w:r>
        <w:rPr>
          <w:i/>
        </w:rPr>
        <w:t xml:space="preserve">The Drop Out </w:t>
      </w:r>
      <w:r>
        <w:t>flyer, undated</w:t>
      </w:r>
    </w:p>
    <w:p w14:paraId="00000138" w14:textId="77777777" w:rsidR="0086200C" w:rsidRDefault="009672CF">
      <w:pPr>
        <w:numPr>
          <w:ilvl w:val="0"/>
          <w:numId w:val="4"/>
        </w:numPr>
      </w:pPr>
      <w:r>
        <w:rPr>
          <w:i/>
        </w:rPr>
        <w:t>Drug-O</w:t>
      </w:r>
      <w:r>
        <w:t>, 1992</w:t>
      </w:r>
    </w:p>
    <w:p w14:paraId="00000139" w14:textId="77777777" w:rsidR="0086200C" w:rsidRDefault="009672CF">
      <w:pPr>
        <w:numPr>
          <w:ilvl w:val="0"/>
          <w:numId w:val="4"/>
        </w:numPr>
      </w:pPr>
      <w:r>
        <w:rPr>
          <w:i/>
        </w:rPr>
        <w:t>La Llorona</w:t>
      </w:r>
      <w:r>
        <w:t>, 2011-2013</w:t>
      </w:r>
    </w:p>
    <w:p w14:paraId="0000013A" w14:textId="77777777" w:rsidR="0086200C" w:rsidRDefault="009672CF">
      <w:pPr>
        <w:numPr>
          <w:ilvl w:val="0"/>
          <w:numId w:val="4"/>
        </w:numPr>
      </w:pPr>
      <w:r>
        <w:rPr>
          <w:i/>
        </w:rPr>
        <w:t xml:space="preserve">La Loteria </w:t>
      </w:r>
      <w:r>
        <w:t>Programs, 2002-2005</w:t>
      </w:r>
    </w:p>
    <w:p w14:paraId="0000013B" w14:textId="77777777" w:rsidR="0086200C" w:rsidRDefault="009672CF">
      <w:pPr>
        <w:numPr>
          <w:ilvl w:val="0"/>
          <w:numId w:val="4"/>
        </w:numPr>
      </w:pPr>
      <w:r>
        <w:rPr>
          <w:i/>
        </w:rPr>
        <w:t>Lorenzo De Zavala</w:t>
      </w:r>
      <w:r>
        <w:t xml:space="preserve"> Unpublished Manuscript Theater for Youth, 1985-1987</w:t>
      </w:r>
    </w:p>
    <w:p w14:paraId="0000013C" w14:textId="77777777" w:rsidR="0086200C" w:rsidRDefault="009672CF">
      <w:pPr>
        <w:numPr>
          <w:ilvl w:val="0"/>
          <w:numId w:val="4"/>
        </w:numPr>
      </w:pPr>
      <w:r>
        <w:rPr>
          <w:i/>
        </w:rPr>
        <w:t>Lorenzo de Zavala</w:t>
      </w:r>
      <w:r>
        <w:t xml:space="preserve"> Press, 1986</w:t>
      </w:r>
    </w:p>
    <w:p w14:paraId="0000013D" w14:textId="77777777" w:rsidR="0086200C" w:rsidRDefault="009672CF">
      <w:pPr>
        <w:numPr>
          <w:ilvl w:val="0"/>
          <w:numId w:val="4"/>
        </w:numPr>
      </w:pPr>
      <w:r>
        <w:rPr>
          <w:i/>
        </w:rPr>
        <w:t>Los Fatherless</w:t>
      </w:r>
      <w:r>
        <w:t>, 1991-2007</w:t>
      </w:r>
    </w:p>
    <w:p w14:paraId="0000013E" w14:textId="77777777" w:rsidR="0086200C" w:rsidRDefault="009672CF">
      <w:pPr>
        <w:numPr>
          <w:ilvl w:val="0"/>
          <w:numId w:val="4"/>
        </w:numPr>
      </w:pPr>
      <w:r>
        <w:rPr>
          <w:i/>
        </w:rPr>
        <w:t xml:space="preserve">Los Fatherless </w:t>
      </w:r>
      <w:r>
        <w:t>Press, 1993</w:t>
      </w:r>
    </w:p>
    <w:p w14:paraId="0000013F" w14:textId="77777777" w:rsidR="0086200C" w:rsidRDefault="009672CF">
      <w:pPr>
        <w:numPr>
          <w:ilvl w:val="0"/>
          <w:numId w:val="4"/>
        </w:numPr>
      </w:pPr>
      <w:r>
        <w:t>Miracle Theater/ “</w:t>
      </w:r>
      <w:r>
        <w:rPr>
          <w:i/>
        </w:rPr>
        <w:t>Diego</w:t>
      </w:r>
      <w:r>
        <w:t>” Children’s Theater, 1992</w:t>
      </w:r>
      <w:del w:id="126" w:author="Carla O Alvarez" w:date="2025-03-28T10:10:00Z">
        <w:r w:rsidDel="00D82818">
          <w:delText xml:space="preserve"> </w:delText>
        </w:r>
      </w:del>
      <w:r>
        <w:t>-</w:t>
      </w:r>
      <w:del w:id="127" w:author="Carla O Alvarez" w:date="2025-03-28T10:10:00Z">
        <w:r w:rsidDel="00D82818">
          <w:delText xml:space="preserve"> </w:delText>
        </w:r>
      </w:del>
      <w:r>
        <w:t>1993</w:t>
      </w:r>
    </w:p>
    <w:p w14:paraId="00000140" w14:textId="77777777" w:rsidR="0086200C" w:rsidRDefault="009672CF">
      <w:pPr>
        <w:numPr>
          <w:ilvl w:val="0"/>
          <w:numId w:val="4"/>
        </w:numPr>
      </w:pPr>
      <w:r>
        <w:t>Players Press 4 Plays for Youth, 1991-2002</w:t>
      </w:r>
    </w:p>
    <w:p w14:paraId="00000141" w14:textId="77777777" w:rsidR="0086200C" w:rsidRDefault="009672CF">
      <w:pPr>
        <w:numPr>
          <w:ilvl w:val="0"/>
          <w:numId w:val="4"/>
        </w:numPr>
      </w:pPr>
      <w:r>
        <w:t xml:space="preserve">Theater for Youth </w:t>
      </w:r>
      <w:r>
        <w:rPr>
          <w:i/>
        </w:rPr>
        <w:t>Los Fatherless</w:t>
      </w:r>
      <w:r>
        <w:t xml:space="preserve"> Notes + Old Scripts, 1989-1991</w:t>
      </w:r>
    </w:p>
    <w:p w14:paraId="00000142" w14:textId="77777777" w:rsidR="0086200C" w:rsidRDefault="0086200C">
      <w:pPr>
        <w:ind w:left="1440"/>
        <w:rPr>
          <w:i/>
        </w:rPr>
      </w:pPr>
    </w:p>
    <w:p w14:paraId="00000143" w14:textId="6338BFDC" w:rsidR="0086200C" w:rsidRDefault="009672CF">
      <w:pPr>
        <w:ind w:firstLine="720"/>
        <w:rPr>
          <w:b/>
          <w:i/>
        </w:rPr>
      </w:pPr>
      <w:r>
        <w:rPr>
          <w:b/>
        </w:rPr>
        <w:t>Sub-Series</w:t>
      </w:r>
      <w:r>
        <w:rPr>
          <w:b/>
          <w:i/>
        </w:rPr>
        <w:t xml:space="preserve">: Unpublished Works, </w:t>
      </w:r>
      <w:ins w:id="128" w:author="Carla O Alvarez" w:date="2025-03-28T10:13:00Z">
        <w:r w:rsidR="002F0F82">
          <w:rPr>
            <w:b/>
            <w:i/>
          </w:rPr>
          <w:t xml:space="preserve">1971, </w:t>
        </w:r>
      </w:ins>
      <w:r>
        <w:rPr>
          <w:b/>
          <w:i/>
        </w:rPr>
        <w:t>1976</w:t>
      </w:r>
      <w:ins w:id="129" w:author="Carla O Alvarez" w:date="2025-03-28T10:13:00Z">
        <w:r w:rsidR="002F0F82">
          <w:rPr>
            <w:b/>
            <w:i/>
          </w:rPr>
          <w:t xml:space="preserve">, </w:t>
        </w:r>
        <w:r w:rsidR="00874440">
          <w:rPr>
            <w:b/>
            <w:i/>
          </w:rPr>
          <w:t>1980</w:t>
        </w:r>
      </w:ins>
      <w:r>
        <w:rPr>
          <w:b/>
          <w:i/>
        </w:rPr>
        <w:t>-</w:t>
      </w:r>
      <w:ins w:id="130" w:author="Carla O Alvarez" w:date="2025-03-28T10:14:00Z">
        <w:r w:rsidR="00C21791">
          <w:rPr>
            <w:b/>
            <w:i/>
          </w:rPr>
          <w:t xml:space="preserve">1991, </w:t>
        </w:r>
        <w:r w:rsidR="000B5150">
          <w:rPr>
            <w:b/>
            <w:i/>
          </w:rPr>
          <w:t>1996</w:t>
        </w:r>
        <w:r w:rsidR="00C21791">
          <w:rPr>
            <w:b/>
            <w:i/>
          </w:rPr>
          <w:t>-</w:t>
        </w:r>
      </w:ins>
      <w:r>
        <w:rPr>
          <w:b/>
          <w:i/>
        </w:rPr>
        <w:t>2011</w:t>
      </w:r>
      <w:ins w:id="131" w:author="Carla O Alvarez" w:date="2025-03-28T10:14:00Z">
        <w:r w:rsidR="000B5150">
          <w:rPr>
            <w:b/>
            <w:i/>
          </w:rPr>
          <w:t>, 2015</w:t>
        </w:r>
        <w:r w:rsidR="00C21791">
          <w:rPr>
            <w:b/>
            <w:i/>
          </w:rPr>
          <w:t>, undated</w:t>
        </w:r>
      </w:ins>
    </w:p>
    <w:p w14:paraId="00000144" w14:textId="77777777" w:rsidR="0086200C" w:rsidRDefault="0086200C">
      <w:pPr>
        <w:ind w:firstLine="720"/>
        <w:rPr>
          <w:b/>
          <w:i/>
          <w:highlight w:val="green"/>
        </w:rPr>
      </w:pPr>
    </w:p>
    <w:p w14:paraId="00000145" w14:textId="77777777" w:rsidR="0086200C" w:rsidRDefault="009672CF">
      <w:pPr>
        <w:ind w:firstLine="720"/>
        <w:rPr>
          <w:i/>
          <w:highlight w:val="green"/>
        </w:rPr>
      </w:pPr>
      <w:r>
        <w:rPr>
          <w:b/>
          <w:u w:val="single"/>
        </w:rPr>
        <w:t>Box 7</w:t>
      </w:r>
    </w:p>
    <w:p w14:paraId="00000146" w14:textId="77777777" w:rsidR="0086200C" w:rsidRDefault="009672CF">
      <w:pPr>
        <w:numPr>
          <w:ilvl w:val="0"/>
          <w:numId w:val="4"/>
        </w:numPr>
      </w:pPr>
      <w:r>
        <w:t xml:space="preserve">Bound Book of Fieldwork for </w:t>
      </w:r>
      <w:r>
        <w:rPr>
          <w:i/>
        </w:rPr>
        <w:t>Zona Rosa</w:t>
      </w:r>
      <w:r>
        <w:t>, undated</w:t>
      </w:r>
    </w:p>
    <w:p w14:paraId="00000147" w14:textId="77777777" w:rsidR="0086200C" w:rsidRPr="0077610B" w:rsidRDefault="009672CF">
      <w:pPr>
        <w:numPr>
          <w:ilvl w:val="0"/>
          <w:numId w:val="4"/>
        </w:numPr>
        <w:rPr>
          <w:lang w:val="es-MX"/>
        </w:rPr>
      </w:pPr>
      <w:r w:rsidRPr="0077610B">
        <w:rPr>
          <w:lang w:val="es-MX"/>
        </w:rPr>
        <w:t xml:space="preserve">Radio Novela de Pedro </w:t>
      </w:r>
      <w:proofErr w:type="spellStart"/>
      <w:r w:rsidRPr="0077610B">
        <w:rPr>
          <w:lang w:val="es-MX"/>
        </w:rPr>
        <w:t>Cochimala</w:t>
      </w:r>
      <w:proofErr w:type="spellEnd"/>
      <w:r w:rsidRPr="0077610B">
        <w:rPr>
          <w:lang w:val="es-MX"/>
        </w:rPr>
        <w:t xml:space="preserve">, </w:t>
      </w:r>
      <w:proofErr w:type="spellStart"/>
      <w:r w:rsidRPr="0077610B">
        <w:rPr>
          <w:lang w:val="es-MX"/>
        </w:rPr>
        <w:t>undated</w:t>
      </w:r>
      <w:proofErr w:type="spellEnd"/>
    </w:p>
    <w:p w14:paraId="00000148" w14:textId="77777777" w:rsidR="0086200C" w:rsidRDefault="009672CF">
      <w:pPr>
        <w:numPr>
          <w:ilvl w:val="0"/>
          <w:numId w:val="4"/>
        </w:numPr>
      </w:pPr>
      <w:r>
        <w:t xml:space="preserve">Research done for </w:t>
      </w:r>
      <w:r>
        <w:rPr>
          <w:i/>
        </w:rPr>
        <w:t xml:space="preserve">Zona Rosa </w:t>
      </w:r>
      <w:r>
        <w:t>(Bound), undated</w:t>
      </w:r>
    </w:p>
    <w:p w14:paraId="00000149" w14:textId="77777777" w:rsidR="0086200C" w:rsidRDefault="009672CF">
      <w:pPr>
        <w:numPr>
          <w:ilvl w:val="0"/>
          <w:numId w:val="4"/>
        </w:numPr>
      </w:pPr>
      <w:r>
        <w:t>Screenwriting/Columbia Pictures 1987-1988</w:t>
      </w:r>
    </w:p>
    <w:p w14:paraId="0000014A" w14:textId="77777777" w:rsidR="0086200C" w:rsidRDefault="009672CF">
      <w:pPr>
        <w:numPr>
          <w:ilvl w:val="0"/>
          <w:numId w:val="4"/>
        </w:numPr>
      </w:pPr>
      <w:r>
        <w:rPr>
          <w:i/>
        </w:rPr>
        <w:t>The Meeting</w:t>
      </w:r>
      <w:r>
        <w:t xml:space="preserve"> unpublished play, 1980-1991</w:t>
      </w:r>
    </w:p>
    <w:p w14:paraId="0000014B" w14:textId="77777777" w:rsidR="0086200C" w:rsidRDefault="009672CF">
      <w:pPr>
        <w:numPr>
          <w:ilvl w:val="0"/>
          <w:numId w:val="4"/>
        </w:numPr>
      </w:pPr>
      <w:r>
        <w:t>T.V. Writing/Press/Contract, 1987</w:t>
      </w:r>
      <w:del w:id="132" w:author="Carla O Alvarez" w:date="2025-03-28T10:13:00Z">
        <w:r w:rsidDel="00874440">
          <w:delText xml:space="preserve"> </w:delText>
        </w:r>
      </w:del>
      <w:r>
        <w:t>-</w:t>
      </w:r>
      <w:del w:id="133" w:author="Carla O Alvarez" w:date="2025-03-28T10:13:00Z">
        <w:r w:rsidDel="00874440">
          <w:delText xml:space="preserve"> </w:delText>
        </w:r>
      </w:del>
      <w:r>
        <w:t xml:space="preserve">1988, 2015  </w:t>
      </w:r>
    </w:p>
    <w:p w14:paraId="0000014C" w14:textId="77777777" w:rsidR="0086200C" w:rsidRDefault="009672CF">
      <w:pPr>
        <w:numPr>
          <w:ilvl w:val="0"/>
          <w:numId w:val="4"/>
        </w:numPr>
      </w:pPr>
      <w:r>
        <w:t>Unnamed Production Script, 1971</w:t>
      </w:r>
    </w:p>
    <w:p w14:paraId="0000014D" w14:textId="77777777" w:rsidR="0086200C" w:rsidRDefault="009672CF">
      <w:pPr>
        <w:numPr>
          <w:ilvl w:val="0"/>
          <w:numId w:val="4"/>
        </w:numPr>
      </w:pPr>
      <w:r>
        <w:t>Unpublished Plays, 1976, undated</w:t>
      </w:r>
    </w:p>
    <w:p w14:paraId="0000014E" w14:textId="77777777" w:rsidR="0086200C" w:rsidRDefault="009672CF">
      <w:pPr>
        <w:numPr>
          <w:ilvl w:val="0"/>
          <w:numId w:val="4"/>
        </w:numPr>
      </w:pPr>
      <w:r>
        <w:t>Unpublished Scripts, undated</w:t>
      </w:r>
    </w:p>
    <w:p w14:paraId="0000014F" w14:textId="77777777" w:rsidR="0086200C" w:rsidRDefault="009672CF">
      <w:pPr>
        <w:numPr>
          <w:ilvl w:val="0"/>
          <w:numId w:val="4"/>
        </w:numPr>
      </w:pPr>
      <w:r>
        <w:rPr>
          <w:i/>
        </w:rPr>
        <w:t>Zona Rosa</w:t>
      </w:r>
      <w:r>
        <w:t>, undated</w:t>
      </w:r>
    </w:p>
    <w:p w14:paraId="00000150" w14:textId="77777777" w:rsidR="0086200C" w:rsidRDefault="009672CF">
      <w:pPr>
        <w:numPr>
          <w:ilvl w:val="0"/>
          <w:numId w:val="4"/>
        </w:numPr>
      </w:pPr>
      <w:r>
        <w:rPr>
          <w:i/>
        </w:rPr>
        <w:t>Zona</w:t>
      </w:r>
      <w:r>
        <w:t xml:space="preserve"> Research, 2008-2011</w:t>
      </w:r>
    </w:p>
    <w:p w14:paraId="00000151" w14:textId="77777777" w:rsidR="0086200C" w:rsidRDefault="009672CF">
      <w:pPr>
        <w:numPr>
          <w:ilvl w:val="0"/>
          <w:numId w:val="4"/>
        </w:numPr>
      </w:pPr>
      <w:r>
        <w:rPr>
          <w:i/>
        </w:rPr>
        <w:t xml:space="preserve">Zona Rosa </w:t>
      </w:r>
      <w:r>
        <w:t xml:space="preserve">#5 </w:t>
      </w:r>
      <w:commentRangeStart w:id="134"/>
      <w:r>
        <w:t>9/1/11, 2011</w:t>
      </w:r>
      <w:commentRangeEnd w:id="134"/>
      <w:r w:rsidR="004C0432">
        <w:rPr>
          <w:rStyle w:val="CommentReference"/>
        </w:rPr>
        <w:commentReference w:id="134"/>
      </w:r>
    </w:p>
    <w:p w14:paraId="00000152" w14:textId="77777777" w:rsidR="0086200C" w:rsidRDefault="009672CF">
      <w:pPr>
        <w:numPr>
          <w:ilvl w:val="0"/>
          <w:numId w:val="4"/>
        </w:numPr>
      </w:pPr>
      <w:r>
        <w:rPr>
          <w:i/>
        </w:rPr>
        <w:t>Zona Rosa</w:t>
      </w:r>
      <w:r>
        <w:t xml:space="preserve"> Manuscript, 1996-2011</w:t>
      </w:r>
    </w:p>
    <w:p w14:paraId="00000153" w14:textId="77777777" w:rsidR="0086200C" w:rsidRDefault="0086200C"/>
    <w:p w14:paraId="00000154" w14:textId="77777777" w:rsidR="0086200C" w:rsidRDefault="009672CF">
      <w:pPr>
        <w:spacing w:after="200"/>
        <w:rPr>
          <w:b/>
          <w:u w:val="single"/>
        </w:rPr>
      </w:pPr>
      <w:r>
        <w:rPr>
          <w:b/>
          <w:u w:val="single"/>
        </w:rPr>
        <w:t>Series II. Written Works, 1968-2019</w:t>
      </w:r>
    </w:p>
    <w:p w14:paraId="00000155" w14:textId="670AFA6A" w:rsidR="0086200C" w:rsidRDefault="009672CF">
      <w:pPr>
        <w:spacing w:after="200"/>
        <w:rPr>
          <w:b/>
          <w:shd w:val="clear" w:color="auto" w:fill="F4CCCC"/>
        </w:rPr>
      </w:pPr>
      <w:r>
        <w:rPr>
          <w:b/>
        </w:rPr>
        <w:tab/>
        <w:t>Sub-Series: Freelance Works, 1970-2019</w:t>
      </w:r>
      <w:ins w:id="135" w:author="Carla O Alvarez" w:date="2025-03-28T10:19:00Z">
        <w:r w:rsidR="00E66982">
          <w:rPr>
            <w:b/>
          </w:rPr>
          <w:t>, undated</w:t>
        </w:r>
      </w:ins>
    </w:p>
    <w:p w14:paraId="00000156" w14:textId="77777777" w:rsidR="0086200C" w:rsidRDefault="009672CF">
      <w:pPr>
        <w:spacing w:after="200"/>
        <w:rPr>
          <w:u w:val="single"/>
        </w:rPr>
      </w:pPr>
      <w:r>
        <w:rPr>
          <w:b/>
        </w:rPr>
        <w:tab/>
      </w:r>
      <w:r>
        <w:rPr>
          <w:u w:val="single"/>
        </w:rPr>
        <w:t>Box 8</w:t>
      </w:r>
    </w:p>
    <w:p w14:paraId="00000157" w14:textId="77777777" w:rsidR="0086200C" w:rsidRDefault="009672CF">
      <w:pPr>
        <w:numPr>
          <w:ilvl w:val="0"/>
          <w:numId w:val="3"/>
        </w:numPr>
      </w:pPr>
      <w:r>
        <w:t>Album of Newspaper Clippings, 1974-1983</w:t>
      </w:r>
    </w:p>
    <w:p w14:paraId="00000158" w14:textId="77777777" w:rsidR="0086200C" w:rsidRDefault="009672CF">
      <w:pPr>
        <w:numPr>
          <w:ilvl w:val="0"/>
          <w:numId w:val="3"/>
        </w:numPr>
      </w:pPr>
      <w:r>
        <w:lastRenderedPageBreak/>
        <w:t>Articles Freelance to Send Out, 1990-2016</w:t>
      </w:r>
    </w:p>
    <w:p w14:paraId="00000159" w14:textId="77777777" w:rsidR="0086200C" w:rsidRDefault="009672CF">
      <w:pPr>
        <w:numPr>
          <w:ilvl w:val="0"/>
          <w:numId w:val="3"/>
        </w:numPr>
      </w:pPr>
      <w:r>
        <w:t>Freelance, 1990</w:t>
      </w:r>
    </w:p>
    <w:p w14:paraId="0000015A" w14:textId="77777777" w:rsidR="0086200C" w:rsidRDefault="009672CF">
      <w:pPr>
        <w:numPr>
          <w:ilvl w:val="0"/>
          <w:numId w:val="3"/>
        </w:numPr>
      </w:pPr>
      <w:r>
        <w:t>Freelance Articles Xerox, undated</w:t>
      </w:r>
    </w:p>
    <w:p w14:paraId="0000015B" w14:textId="77777777" w:rsidR="0086200C" w:rsidRDefault="009672CF">
      <w:pPr>
        <w:numPr>
          <w:ilvl w:val="0"/>
          <w:numId w:val="3"/>
        </w:numPr>
      </w:pPr>
      <w:r>
        <w:t>Freelance Articles Correspondence, 1981-1985</w:t>
      </w:r>
    </w:p>
    <w:p w14:paraId="0000015C" w14:textId="77777777" w:rsidR="0086200C" w:rsidRDefault="009672CF">
      <w:pPr>
        <w:numPr>
          <w:ilvl w:val="0"/>
          <w:numId w:val="3"/>
        </w:numPr>
      </w:pPr>
      <w:r>
        <w:t>Freelance by Author, 1971-1996</w:t>
      </w:r>
    </w:p>
    <w:p w14:paraId="0000015D" w14:textId="1683FBAB" w:rsidR="0086200C" w:rsidRDefault="009672CF">
      <w:pPr>
        <w:numPr>
          <w:ilvl w:val="0"/>
          <w:numId w:val="3"/>
        </w:numPr>
      </w:pPr>
      <w:r>
        <w:t>Freelance Cultural Clash T.V. Fox Television, 1987</w:t>
      </w:r>
      <w:del w:id="136" w:author="Carla O Alvarez" w:date="2025-03-28T10:18:00Z">
        <w:r w:rsidDel="00E66982">
          <w:delText xml:space="preserve"> </w:delText>
        </w:r>
      </w:del>
      <w:r>
        <w:t>-</w:t>
      </w:r>
      <w:del w:id="137" w:author="Carla O Alvarez" w:date="2025-03-28T10:18:00Z">
        <w:r w:rsidDel="00E66982">
          <w:delText xml:space="preserve"> </w:delText>
        </w:r>
      </w:del>
      <w:r>
        <w:t>1993</w:t>
      </w:r>
    </w:p>
    <w:p w14:paraId="0000015E" w14:textId="77777777" w:rsidR="0086200C" w:rsidRDefault="009672CF">
      <w:pPr>
        <w:numPr>
          <w:ilvl w:val="0"/>
          <w:numId w:val="3"/>
        </w:numPr>
      </w:pPr>
      <w:r>
        <w:t>Freelance Newspaper Articles Austin + San Antonio, 1983-1984</w:t>
      </w:r>
    </w:p>
    <w:p w14:paraId="0000015F" w14:textId="77777777" w:rsidR="0086200C" w:rsidRDefault="009672CF">
      <w:pPr>
        <w:numPr>
          <w:ilvl w:val="0"/>
          <w:numId w:val="3"/>
        </w:numPr>
      </w:pPr>
      <w:r>
        <w:t>Miscellaneous. Articles by Carlos Morton, 1970-2019</w:t>
      </w:r>
    </w:p>
    <w:p w14:paraId="00000160" w14:textId="02AA9433" w:rsidR="0086200C" w:rsidRDefault="009672CF">
      <w:pPr>
        <w:numPr>
          <w:ilvl w:val="0"/>
          <w:numId w:val="3"/>
        </w:numPr>
      </w:pPr>
      <w:r>
        <w:t>Miscellaneous His</w:t>
      </w:r>
      <w:del w:id="138" w:author="Carla O Alvarez" w:date="2025-03-28T10:18:00Z">
        <w:r w:rsidDel="00A437AC">
          <w:delText>[</w:delText>
        </w:r>
      </w:del>
      <w:r>
        <w:t>tory</w:t>
      </w:r>
      <w:del w:id="139" w:author="Carla O Alvarez" w:date="2025-03-28T10:18:00Z">
        <w:r w:rsidDel="00A437AC">
          <w:delText>]</w:delText>
        </w:r>
      </w:del>
      <w:r>
        <w:t xml:space="preserve"> research C</w:t>
      </w:r>
      <w:del w:id="140" w:author="Carla O Alvarez" w:date="2025-03-28T10:18:00Z">
        <w:r w:rsidDel="00A437AC">
          <w:delText>[</w:delText>
        </w:r>
      </w:del>
      <w:r>
        <w:t>arlos] M</w:t>
      </w:r>
      <w:del w:id="141" w:author="Carla O Alvarez" w:date="2025-03-28T10:18:00Z">
        <w:r w:rsidDel="00A437AC">
          <w:delText>[</w:delText>
        </w:r>
      </w:del>
      <w:r>
        <w:t>orton</w:t>
      </w:r>
      <w:del w:id="142" w:author="Carla O Alvarez" w:date="2025-03-28T10:18:00Z">
        <w:r w:rsidDel="00A437AC">
          <w:delText>]</w:delText>
        </w:r>
      </w:del>
      <w:r>
        <w:t>, undated</w:t>
      </w:r>
    </w:p>
    <w:p w14:paraId="00000161" w14:textId="77777777" w:rsidR="0086200C" w:rsidRDefault="009672CF">
      <w:pPr>
        <w:numPr>
          <w:ilvl w:val="0"/>
          <w:numId w:val="3"/>
        </w:numPr>
      </w:pPr>
      <w:r>
        <w:t>Research, Drafts, and Correspondence about Freelance Writing Projects and University of Texas, undated</w:t>
      </w:r>
    </w:p>
    <w:p w14:paraId="00000162" w14:textId="77777777" w:rsidR="0086200C" w:rsidRDefault="009672CF">
      <w:pPr>
        <w:numPr>
          <w:ilvl w:val="0"/>
          <w:numId w:val="3"/>
        </w:numPr>
      </w:pPr>
      <w:r>
        <w:t>Research for Freelance Articles, 1985-1986</w:t>
      </w:r>
    </w:p>
    <w:p w14:paraId="00000163" w14:textId="77777777" w:rsidR="0086200C" w:rsidRDefault="009672CF">
      <w:pPr>
        <w:numPr>
          <w:ilvl w:val="0"/>
          <w:numId w:val="3"/>
        </w:numPr>
      </w:pPr>
      <w:r>
        <w:t>Research on Texas History, undated</w:t>
      </w:r>
    </w:p>
    <w:p w14:paraId="00000164" w14:textId="77777777" w:rsidR="0086200C" w:rsidRDefault="0086200C">
      <w:pPr>
        <w:spacing w:after="200"/>
      </w:pPr>
    </w:p>
    <w:p w14:paraId="00000165" w14:textId="69058CDB" w:rsidR="0086200C" w:rsidRDefault="009672CF">
      <w:pPr>
        <w:spacing w:after="200"/>
        <w:rPr>
          <w:b/>
        </w:rPr>
      </w:pPr>
      <w:r>
        <w:rPr>
          <w:b/>
        </w:rPr>
        <w:tab/>
        <w:t>Subseries: Poetic Works, 1968-</w:t>
      </w:r>
      <w:ins w:id="143" w:author="Carla O Alvarez" w:date="2025-03-28T10:19:00Z">
        <w:r w:rsidR="00E66982">
          <w:rPr>
            <w:b/>
          </w:rPr>
          <w:t xml:space="preserve">1978, </w:t>
        </w:r>
      </w:ins>
      <w:r>
        <w:rPr>
          <w:b/>
        </w:rPr>
        <w:t>2013</w:t>
      </w:r>
    </w:p>
    <w:p w14:paraId="00000166" w14:textId="77777777" w:rsidR="0086200C" w:rsidRDefault="009672CF">
      <w:pPr>
        <w:spacing w:after="200"/>
        <w:rPr>
          <w:u w:val="single"/>
        </w:rPr>
      </w:pPr>
      <w:r>
        <w:rPr>
          <w:b/>
        </w:rPr>
        <w:tab/>
      </w:r>
      <w:r>
        <w:rPr>
          <w:u w:val="single"/>
        </w:rPr>
        <w:t>Box 8</w:t>
      </w:r>
    </w:p>
    <w:p w14:paraId="00000167" w14:textId="77777777" w:rsidR="0086200C" w:rsidRDefault="009672CF">
      <w:pPr>
        <w:numPr>
          <w:ilvl w:val="0"/>
          <w:numId w:val="3"/>
        </w:numPr>
      </w:pPr>
      <w:r>
        <w:t>Poetry, 1968-1978</w:t>
      </w:r>
    </w:p>
    <w:p w14:paraId="00000168" w14:textId="77777777" w:rsidR="0086200C" w:rsidRDefault="009672CF">
      <w:pPr>
        <w:numPr>
          <w:ilvl w:val="0"/>
          <w:numId w:val="3"/>
        </w:numPr>
      </w:pPr>
      <w:r>
        <w:t>Poetry Press, 2013</w:t>
      </w:r>
    </w:p>
    <w:p w14:paraId="00000169" w14:textId="77777777" w:rsidR="0086200C" w:rsidRDefault="0086200C">
      <w:pPr>
        <w:spacing w:after="200"/>
        <w:ind w:firstLine="720"/>
        <w:rPr>
          <w:b/>
        </w:rPr>
      </w:pPr>
    </w:p>
    <w:p w14:paraId="0000016A" w14:textId="3CCCEBF3" w:rsidR="0086200C" w:rsidRDefault="009672CF">
      <w:pPr>
        <w:spacing w:after="200"/>
        <w:ind w:firstLine="720"/>
        <w:rPr>
          <w:b/>
        </w:rPr>
      </w:pPr>
      <w:r>
        <w:rPr>
          <w:b/>
        </w:rPr>
        <w:t>Subseries: Translation Work, 1989-1997</w:t>
      </w:r>
      <w:ins w:id="144" w:author="Carla O Alvarez" w:date="2025-03-28T10:19:00Z">
        <w:r w:rsidR="00E66982">
          <w:rPr>
            <w:b/>
          </w:rPr>
          <w:t>, undated</w:t>
        </w:r>
      </w:ins>
    </w:p>
    <w:p w14:paraId="0000016B" w14:textId="77777777" w:rsidR="0086200C" w:rsidRDefault="009672CF">
      <w:pPr>
        <w:spacing w:after="200"/>
        <w:rPr>
          <w:u w:val="single"/>
        </w:rPr>
      </w:pPr>
      <w:r>
        <w:rPr>
          <w:b/>
        </w:rPr>
        <w:tab/>
      </w:r>
      <w:r>
        <w:rPr>
          <w:u w:val="single"/>
        </w:rPr>
        <w:t>Box 8</w:t>
      </w:r>
    </w:p>
    <w:p w14:paraId="0000016C" w14:textId="77777777" w:rsidR="0086200C" w:rsidRDefault="009672CF">
      <w:pPr>
        <w:numPr>
          <w:ilvl w:val="0"/>
          <w:numId w:val="3"/>
        </w:numPr>
      </w:pPr>
      <w:r>
        <w:rPr>
          <w:i/>
        </w:rPr>
        <w:t xml:space="preserve"> Fickle Finger</w:t>
      </w:r>
      <w:r>
        <w:t xml:space="preserve"> Translation, undated</w:t>
      </w:r>
    </w:p>
    <w:p w14:paraId="0000016D" w14:textId="77777777" w:rsidR="0086200C" w:rsidRDefault="009672CF">
      <w:pPr>
        <w:numPr>
          <w:ilvl w:val="0"/>
          <w:numId w:val="3"/>
        </w:numPr>
      </w:pPr>
      <w:r>
        <w:rPr>
          <w:i/>
        </w:rPr>
        <w:t xml:space="preserve">The Fickle Finger of Lady Death </w:t>
      </w:r>
      <w:r>
        <w:t>and Other Plays Translated by Carlos Morton, 1996</w:t>
      </w:r>
    </w:p>
    <w:p w14:paraId="0000016E" w14:textId="77777777" w:rsidR="0086200C" w:rsidRDefault="009672CF">
      <w:pPr>
        <w:numPr>
          <w:ilvl w:val="0"/>
          <w:numId w:val="3"/>
        </w:numPr>
      </w:pPr>
      <w:r>
        <w:rPr>
          <w:i/>
        </w:rPr>
        <w:t>The Fickle Finger of Lady Death</w:t>
      </w:r>
      <w:r>
        <w:t>, undated</w:t>
      </w:r>
    </w:p>
    <w:p w14:paraId="0000016F" w14:textId="77777777" w:rsidR="0086200C" w:rsidRDefault="009672CF">
      <w:pPr>
        <w:numPr>
          <w:ilvl w:val="0"/>
          <w:numId w:val="3"/>
        </w:numPr>
      </w:pPr>
      <w:r>
        <w:rPr>
          <w:i/>
        </w:rPr>
        <w:t>The Fickle Finger of Lady Death</w:t>
      </w:r>
      <w:r>
        <w:t xml:space="preserve"> Press, undated</w:t>
      </w:r>
    </w:p>
    <w:p w14:paraId="00000170" w14:textId="77777777" w:rsidR="0086200C" w:rsidRDefault="009672CF">
      <w:pPr>
        <w:numPr>
          <w:ilvl w:val="0"/>
          <w:numId w:val="3"/>
        </w:numPr>
      </w:pPr>
      <w:r>
        <w:rPr>
          <w:i/>
        </w:rPr>
        <w:t xml:space="preserve">Profane Games </w:t>
      </w:r>
      <w:r>
        <w:t>Press, undated</w:t>
      </w:r>
    </w:p>
    <w:p w14:paraId="00000171" w14:textId="77777777" w:rsidR="0086200C" w:rsidRDefault="009672CF">
      <w:pPr>
        <w:numPr>
          <w:ilvl w:val="0"/>
          <w:numId w:val="3"/>
        </w:numPr>
      </w:pPr>
      <w:r>
        <w:rPr>
          <w:i/>
        </w:rPr>
        <w:t>Profane Games</w:t>
      </w:r>
      <w:r>
        <w:t xml:space="preserve"> - Program, 1989</w:t>
      </w:r>
    </w:p>
    <w:p w14:paraId="00000172" w14:textId="77777777" w:rsidR="0086200C" w:rsidRDefault="009672CF">
      <w:pPr>
        <w:numPr>
          <w:ilvl w:val="0"/>
          <w:numId w:val="3"/>
        </w:numPr>
      </w:pPr>
      <w:r>
        <w:t xml:space="preserve">Programs, Press, and Correspondence about </w:t>
      </w:r>
      <w:r>
        <w:rPr>
          <w:i/>
        </w:rPr>
        <w:t>The Fickle Finger of Lady Death</w:t>
      </w:r>
      <w:r>
        <w:t>,</w:t>
      </w:r>
      <w:r>
        <w:rPr>
          <w:i/>
        </w:rPr>
        <w:t xml:space="preserve"> The Tree</w:t>
      </w:r>
      <w:r>
        <w:t xml:space="preserve">, and Other Translations by Carlos </w:t>
      </w:r>
    </w:p>
    <w:p w14:paraId="00000173" w14:textId="77777777" w:rsidR="0086200C" w:rsidRDefault="009672CF">
      <w:pPr>
        <w:numPr>
          <w:ilvl w:val="0"/>
          <w:numId w:val="3"/>
        </w:numPr>
      </w:pPr>
      <w:r>
        <w:rPr>
          <w:i/>
        </w:rPr>
        <w:t>The Tree</w:t>
      </w:r>
      <w:r>
        <w:t xml:space="preserve"> - Program, undated</w:t>
      </w:r>
    </w:p>
    <w:p w14:paraId="00000174" w14:textId="77777777" w:rsidR="0086200C" w:rsidRDefault="009672CF">
      <w:pPr>
        <w:numPr>
          <w:ilvl w:val="0"/>
          <w:numId w:val="3"/>
        </w:numPr>
      </w:pPr>
      <w:r>
        <w:t>University of Cincinnati Translation Project, 1990-1997</w:t>
      </w:r>
    </w:p>
    <w:p w14:paraId="00000175" w14:textId="77777777" w:rsidR="0086200C" w:rsidRDefault="0086200C">
      <w:pPr>
        <w:spacing w:after="200"/>
        <w:ind w:firstLine="720"/>
        <w:rPr>
          <w:b/>
        </w:rPr>
      </w:pPr>
    </w:p>
    <w:p w14:paraId="00000176" w14:textId="77777777" w:rsidR="0086200C" w:rsidRDefault="009672CF">
      <w:pPr>
        <w:spacing w:after="200"/>
        <w:rPr>
          <w:b/>
          <w:u w:val="single"/>
        </w:rPr>
      </w:pPr>
      <w:r>
        <w:rPr>
          <w:b/>
          <w:u w:val="single"/>
        </w:rPr>
        <w:t>Series III: Multiple Works, 1970-2019</w:t>
      </w:r>
    </w:p>
    <w:p w14:paraId="00000177" w14:textId="77777777" w:rsidR="0086200C" w:rsidRDefault="009672CF">
      <w:pPr>
        <w:spacing w:after="200"/>
      </w:pPr>
      <w:r>
        <w:rPr>
          <w:b/>
        </w:rPr>
        <w:tab/>
      </w:r>
      <w:r>
        <w:rPr>
          <w:u w:val="single"/>
        </w:rPr>
        <w:t>Box 8</w:t>
      </w:r>
    </w:p>
    <w:p w14:paraId="00000178" w14:textId="77777777" w:rsidR="0086200C" w:rsidRDefault="009672CF">
      <w:pPr>
        <w:numPr>
          <w:ilvl w:val="0"/>
          <w:numId w:val="3"/>
        </w:numPr>
      </w:pPr>
      <w:commentRangeStart w:id="145"/>
      <w:r>
        <w:t xml:space="preserve">1987 </w:t>
      </w:r>
      <w:commentRangeEnd w:id="145"/>
      <w:r w:rsidR="008B7777">
        <w:rPr>
          <w:rStyle w:val="CommentReference"/>
        </w:rPr>
        <w:commentReference w:id="145"/>
      </w:r>
      <w:r>
        <w:rPr>
          <w:i/>
        </w:rPr>
        <w:t>Tequila Minsky</w:t>
      </w:r>
      <w:r>
        <w:t>, 1971-2012</w:t>
      </w:r>
    </w:p>
    <w:p w14:paraId="00000179" w14:textId="77777777" w:rsidR="0086200C" w:rsidRDefault="009672CF">
      <w:pPr>
        <w:numPr>
          <w:ilvl w:val="0"/>
          <w:numId w:val="3"/>
        </w:numPr>
      </w:pPr>
      <w:r>
        <w:t>Contracts, 1980-1984</w:t>
      </w:r>
    </w:p>
    <w:p w14:paraId="0000017A" w14:textId="77777777" w:rsidR="0086200C" w:rsidRDefault="009672CF">
      <w:pPr>
        <w:numPr>
          <w:ilvl w:val="0"/>
          <w:numId w:val="3"/>
        </w:numPr>
      </w:pPr>
      <w:r>
        <w:lastRenderedPageBreak/>
        <w:t>Correspondence about Plays and Submissions to Writing Competitions, 1985-1998</w:t>
      </w:r>
    </w:p>
    <w:p w14:paraId="0000017B" w14:textId="40EE3C66" w:rsidR="0086200C" w:rsidRDefault="009672CF">
      <w:pPr>
        <w:numPr>
          <w:ilvl w:val="0"/>
          <w:numId w:val="3"/>
        </w:numPr>
      </w:pPr>
      <w:r>
        <w:t>Correspondence</w:t>
      </w:r>
      <w:del w:id="146" w:author="Carla O Alvarez" w:date="2025-03-28T10:21:00Z">
        <w:r w:rsidDel="000C26A1">
          <w:delText xml:space="preserve"> Folder</w:delText>
        </w:r>
      </w:del>
      <w:r>
        <w:t>, 1983-2018</w:t>
      </w:r>
    </w:p>
    <w:p w14:paraId="0000017C" w14:textId="77777777" w:rsidR="0086200C" w:rsidRDefault="009672CF">
      <w:pPr>
        <w:numPr>
          <w:ilvl w:val="0"/>
          <w:numId w:val="3"/>
        </w:numPr>
      </w:pPr>
      <w:r>
        <w:t>Correspondence, Plays, Publication Dormant File, 1972-2004</w:t>
      </w:r>
    </w:p>
    <w:p w14:paraId="0000017D" w14:textId="77777777" w:rsidR="0086200C" w:rsidRDefault="009672CF">
      <w:pPr>
        <w:numPr>
          <w:ilvl w:val="0"/>
          <w:numId w:val="3"/>
        </w:numPr>
      </w:pPr>
      <w:r>
        <w:t>Correspondence, Plays, Publication Dormant File, 1978-1997</w:t>
      </w:r>
    </w:p>
    <w:p w14:paraId="0000017E" w14:textId="77777777" w:rsidR="0086200C" w:rsidRDefault="009672CF">
      <w:pPr>
        <w:numPr>
          <w:ilvl w:val="0"/>
          <w:numId w:val="3"/>
        </w:numPr>
      </w:pPr>
      <w:r>
        <w:t xml:space="preserve">French Translations of </w:t>
      </w:r>
      <w:r>
        <w:rPr>
          <w:i/>
        </w:rPr>
        <w:t>Lilith</w:t>
      </w:r>
      <w:r>
        <w:t xml:space="preserve"> and </w:t>
      </w:r>
      <w:r>
        <w:rPr>
          <w:i/>
        </w:rPr>
        <w:t>Dreaming on a Sunday in the Alameda</w:t>
      </w:r>
      <w:r>
        <w:t>, undated</w:t>
      </w:r>
    </w:p>
    <w:p w14:paraId="0000017F" w14:textId="77777777" w:rsidR="0086200C" w:rsidRDefault="009672CF">
      <w:pPr>
        <w:numPr>
          <w:ilvl w:val="0"/>
          <w:numId w:val="3"/>
        </w:numPr>
      </w:pPr>
      <w:r>
        <w:t xml:space="preserve">Letters and Contracts for </w:t>
      </w:r>
      <w:r>
        <w:rPr>
          <w:i/>
        </w:rPr>
        <w:t xml:space="preserve">The Many Deaths of Danny Rosales </w:t>
      </w:r>
      <w:r>
        <w:t>and Freelance Writing, 1981-1989</w:t>
      </w:r>
    </w:p>
    <w:p w14:paraId="00000180" w14:textId="77777777" w:rsidR="0086200C" w:rsidRDefault="009672CF">
      <w:pPr>
        <w:numPr>
          <w:ilvl w:val="0"/>
          <w:numId w:val="3"/>
        </w:numPr>
      </w:pPr>
      <w:r>
        <w:t>Letters &amp; Correspondence 1970 - 2019</w:t>
      </w:r>
    </w:p>
    <w:p w14:paraId="00000181" w14:textId="77777777" w:rsidR="0086200C" w:rsidRDefault="009672CF">
      <w:pPr>
        <w:numPr>
          <w:ilvl w:val="0"/>
          <w:numId w:val="3"/>
        </w:numPr>
      </w:pPr>
      <w:commentRangeStart w:id="147"/>
      <w:r>
        <w:t>Morton C9, OV</w:t>
      </w:r>
      <w:commentRangeEnd w:id="147"/>
      <w:r w:rsidR="007C0910">
        <w:rPr>
          <w:rStyle w:val="CommentReference"/>
        </w:rPr>
        <w:commentReference w:id="147"/>
      </w:r>
      <w:r>
        <w:t>, 1983-1991</w:t>
      </w:r>
    </w:p>
    <w:p w14:paraId="00000182" w14:textId="2E759F82" w:rsidR="0086200C" w:rsidRDefault="009672CF">
      <w:pPr>
        <w:numPr>
          <w:ilvl w:val="0"/>
          <w:numId w:val="3"/>
        </w:numPr>
      </w:pPr>
      <w:commentRangeStart w:id="148"/>
      <w:r>
        <w:t xml:space="preserve"> Miscellaneous: Play by Edgar Poma About Carlos Morton U.C. Berkeley 1980</w:t>
      </w:r>
      <w:ins w:id="149" w:author="Carla O Alvarez" w:date="2025-03-28T10:26:00Z">
        <w:r w:rsidR="00FB72C5">
          <w:t>s</w:t>
        </w:r>
      </w:ins>
      <w:del w:id="150" w:author="Carla O Alvarez" w:date="2025-03-28T10:26:00Z">
        <w:r w:rsidDel="00FB72C5">
          <w:delText>-1?</w:delText>
        </w:r>
      </w:del>
      <w:r>
        <w:t xml:space="preserve"> --- Dissertation by </w:t>
      </w:r>
      <w:proofErr w:type="spellStart"/>
      <w:r>
        <w:t>Zalma</w:t>
      </w:r>
      <w:proofErr w:type="spellEnd"/>
      <w:r>
        <w:t xml:space="preserve"> Mendez </w:t>
      </w:r>
      <w:proofErr w:type="gramStart"/>
      <w:r>
        <w:t>U[</w:t>
      </w:r>
      <w:proofErr w:type="spellStart"/>
      <w:proofErr w:type="gramEnd"/>
      <w:r>
        <w:t>niversity</w:t>
      </w:r>
      <w:proofErr w:type="spellEnd"/>
      <w:r>
        <w:t xml:space="preserve"> of California]. Riverside, 2006 --- Fliers, Mailers, P.R. Production, 1980-2015</w:t>
      </w:r>
      <w:commentRangeEnd w:id="148"/>
      <w:r w:rsidR="00FB72C5">
        <w:rPr>
          <w:rStyle w:val="CommentReference"/>
        </w:rPr>
        <w:commentReference w:id="148"/>
      </w:r>
    </w:p>
    <w:p w14:paraId="00000183" w14:textId="77777777" w:rsidR="0086200C" w:rsidRDefault="009672CF">
      <w:pPr>
        <w:numPr>
          <w:ilvl w:val="0"/>
          <w:numId w:val="3"/>
        </w:numPr>
      </w:pPr>
      <w:r>
        <w:t xml:space="preserve">Rights/Title/Interest Exchange of </w:t>
      </w:r>
      <w:r>
        <w:rPr>
          <w:i/>
        </w:rPr>
        <w:t>Espiritu</w:t>
      </w:r>
      <w:r>
        <w:t>,</w:t>
      </w:r>
      <w:r>
        <w:rPr>
          <w:i/>
        </w:rPr>
        <w:t xml:space="preserve"> La </w:t>
      </w:r>
      <w:proofErr w:type="spellStart"/>
      <w:r>
        <w:rPr>
          <w:i/>
        </w:rPr>
        <w:t>Malinche</w:t>
      </w:r>
      <w:proofErr w:type="spellEnd"/>
      <w:r>
        <w:t xml:space="preserve">, </w:t>
      </w:r>
      <w:r>
        <w:rPr>
          <w:i/>
        </w:rPr>
        <w:t>Johnny Tenorio</w:t>
      </w:r>
      <w:r>
        <w:t>, 1985-1986</w:t>
      </w:r>
    </w:p>
    <w:p w14:paraId="00000184" w14:textId="77777777" w:rsidR="0086200C" w:rsidRDefault="009672CF">
      <w:pPr>
        <w:numPr>
          <w:ilvl w:val="0"/>
          <w:numId w:val="3"/>
        </w:numPr>
      </w:pPr>
      <w:proofErr w:type="spellStart"/>
      <w:r>
        <w:rPr>
          <w:i/>
        </w:rPr>
        <w:t>Pancho</w:t>
      </w:r>
      <w:proofErr w:type="spellEnd"/>
      <w:r>
        <w:rPr>
          <w:i/>
        </w:rPr>
        <w:t xml:space="preserve"> Diablo</w:t>
      </w:r>
      <w:r>
        <w:t xml:space="preserve"> + Miscellaneous </w:t>
      </w:r>
      <w:proofErr w:type="spellStart"/>
      <w:r>
        <w:rPr>
          <w:i/>
        </w:rPr>
        <w:t>Jardín</w:t>
      </w:r>
      <w:proofErr w:type="spellEnd"/>
      <w:r>
        <w:t xml:space="preserve"> Slides, undated</w:t>
      </w:r>
    </w:p>
    <w:p w14:paraId="00000185" w14:textId="77777777" w:rsidR="0086200C" w:rsidRDefault="009672CF">
      <w:pPr>
        <w:numPr>
          <w:ilvl w:val="0"/>
          <w:numId w:val="3"/>
        </w:numPr>
      </w:pPr>
      <w:r>
        <w:t xml:space="preserve"> Photographs from </w:t>
      </w:r>
      <w:r>
        <w:rPr>
          <w:i/>
        </w:rPr>
        <w:t>Johnny Tenorio</w:t>
      </w:r>
      <w:r>
        <w:t xml:space="preserve">, </w:t>
      </w:r>
      <w:proofErr w:type="spellStart"/>
      <w:r>
        <w:rPr>
          <w:i/>
        </w:rPr>
        <w:t>Pancho</w:t>
      </w:r>
      <w:proofErr w:type="spellEnd"/>
      <w:r>
        <w:rPr>
          <w:i/>
        </w:rPr>
        <w:t xml:space="preserve"> Diablo</w:t>
      </w:r>
      <w:r>
        <w:t xml:space="preserve"> and Other Productions, 1979-2000</w:t>
      </w:r>
    </w:p>
    <w:p w14:paraId="00000186" w14:textId="77777777" w:rsidR="0086200C" w:rsidRDefault="009672CF">
      <w:pPr>
        <w:numPr>
          <w:ilvl w:val="0"/>
          <w:numId w:val="3"/>
        </w:numPr>
      </w:pPr>
      <w:r>
        <w:t xml:space="preserve"> Photographic Slides of </w:t>
      </w:r>
      <w:r>
        <w:rPr>
          <w:i/>
        </w:rPr>
        <w:t>Danny Rosales</w:t>
      </w:r>
      <w:r>
        <w:t>,</w:t>
      </w:r>
      <w:r>
        <w:rPr>
          <w:i/>
        </w:rPr>
        <w:t xml:space="preserve"> Rancho Hollywood</w:t>
      </w:r>
      <w:r>
        <w:t>, and Other Productions, undated.</w:t>
      </w:r>
    </w:p>
    <w:p w14:paraId="00000187" w14:textId="77777777" w:rsidR="0086200C" w:rsidRDefault="009672CF">
      <w:pPr>
        <w:numPr>
          <w:ilvl w:val="0"/>
          <w:numId w:val="3"/>
        </w:numPr>
      </w:pPr>
      <w:r>
        <w:t xml:space="preserve"> Playwriting stuff (</w:t>
      </w:r>
      <w:proofErr w:type="spellStart"/>
      <w:r>
        <w:t>mio</w:t>
      </w:r>
      <w:proofErr w:type="spellEnd"/>
      <w:r>
        <w:t xml:space="preserve">). articles for </w:t>
      </w:r>
      <w:r>
        <w:rPr>
          <w:i/>
        </w:rPr>
        <w:t>Paso del Norte</w:t>
      </w:r>
      <w:r>
        <w:t xml:space="preserve"> and</w:t>
      </w:r>
      <w:r>
        <w:rPr>
          <w:i/>
        </w:rPr>
        <w:t xml:space="preserve"> Brown Baby</w:t>
      </w:r>
      <w:r>
        <w:t>, 2008</w:t>
      </w:r>
    </w:p>
    <w:p w14:paraId="00000188" w14:textId="175B3834" w:rsidR="0086200C" w:rsidRDefault="009672CF">
      <w:pPr>
        <w:numPr>
          <w:ilvl w:val="0"/>
          <w:numId w:val="3"/>
        </w:numPr>
      </w:pPr>
      <w:r>
        <w:t xml:space="preserve"> Plays Correspondence </w:t>
      </w:r>
      <w:del w:id="151" w:author="Carla O Alvarez" w:date="2025-03-28T10:24:00Z">
        <w:r w:rsidDel="00C86869">
          <w:delText>etc. also</w:delText>
        </w:r>
      </w:del>
      <w:ins w:id="152" w:author="Carla O Alvarez" w:date="2025-03-28T10:24:00Z">
        <w:r w:rsidR="00C86869">
          <w:t>and</w:t>
        </w:r>
      </w:ins>
      <w:r>
        <w:t xml:space="preserve"> Publication, 1987-2006</w:t>
      </w:r>
    </w:p>
    <w:p w14:paraId="00000189" w14:textId="77777777" w:rsidR="0086200C" w:rsidRDefault="009672CF">
      <w:pPr>
        <w:numPr>
          <w:ilvl w:val="0"/>
          <w:numId w:val="3"/>
        </w:numPr>
      </w:pPr>
      <w:r>
        <w:t xml:space="preserve"> Programs, Advertisements, and Articles for </w:t>
      </w:r>
      <w:r>
        <w:rPr>
          <w:i/>
        </w:rPr>
        <w:t>The Fickle Finger of Lady Death</w:t>
      </w:r>
      <w:r>
        <w:t xml:space="preserve"> and </w:t>
      </w:r>
      <w:r>
        <w:rPr>
          <w:i/>
        </w:rPr>
        <w:t xml:space="preserve">El </w:t>
      </w:r>
      <w:proofErr w:type="spellStart"/>
      <w:r>
        <w:rPr>
          <w:i/>
        </w:rPr>
        <w:t>Jardín</w:t>
      </w:r>
      <w:proofErr w:type="spellEnd"/>
      <w:r>
        <w:t>, 1993-2001</w:t>
      </w:r>
    </w:p>
    <w:p w14:paraId="0000018A" w14:textId="77777777" w:rsidR="0086200C" w:rsidRDefault="009672CF">
      <w:pPr>
        <w:numPr>
          <w:ilvl w:val="0"/>
          <w:numId w:val="3"/>
        </w:numPr>
      </w:pPr>
      <w:r>
        <w:t xml:space="preserve">Programs, Advertisements, Reviews, and Academic Writing about </w:t>
      </w:r>
      <w:r>
        <w:rPr>
          <w:i/>
        </w:rPr>
        <w:t>Frontera Sin Fin</w:t>
      </w:r>
      <w:r>
        <w:t xml:space="preserve"> and </w:t>
      </w:r>
      <w:r>
        <w:rPr>
          <w:i/>
        </w:rPr>
        <w:t xml:space="preserve">Suerte </w:t>
      </w:r>
      <w:proofErr w:type="spellStart"/>
      <w:r>
        <w:rPr>
          <w:i/>
        </w:rPr>
        <w:t>Ilega</w:t>
      </w:r>
      <w:r>
        <w:t>l</w:t>
      </w:r>
      <w:proofErr w:type="spellEnd"/>
      <w:r>
        <w:t>, 2007-2012</w:t>
      </w:r>
    </w:p>
    <w:p w14:paraId="0000018B" w14:textId="77777777" w:rsidR="0086200C" w:rsidRDefault="009672CF">
      <w:pPr>
        <w:numPr>
          <w:ilvl w:val="0"/>
          <w:numId w:val="3"/>
        </w:numPr>
      </w:pPr>
      <w:r>
        <w:t xml:space="preserve">Programs and Advertisements for </w:t>
      </w:r>
      <w:r>
        <w:rPr>
          <w:i/>
        </w:rPr>
        <w:t>The Many Deaths of Danny Rosales</w:t>
      </w:r>
      <w:r>
        <w:t xml:space="preserve"> and </w:t>
      </w:r>
      <w:r>
        <w:rPr>
          <w:i/>
        </w:rPr>
        <w:t>Dreaming on a Sunday in the Alameda</w:t>
      </w:r>
      <w:r>
        <w:t>, 1980-2002</w:t>
      </w:r>
    </w:p>
    <w:p w14:paraId="0000018C" w14:textId="77777777" w:rsidR="0086200C" w:rsidRDefault="009672CF">
      <w:pPr>
        <w:numPr>
          <w:ilvl w:val="0"/>
          <w:numId w:val="3"/>
        </w:numPr>
      </w:pPr>
      <w:r>
        <w:t xml:space="preserve">Programs for </w:t>
      </w:r>
      <w:proofErr w:type="spellStart"/>
      <w:r>
        <w:rPr>
          <w:i/>
        </w:rPr>
        <w:t>Pancho</w:t>
      </w:r>
      <w:proofErr w:type="spellEnd"/>
      <w:r>
        <w:rPr>
          <w:i/>
        </w:rPr>
        <w:t xml:space="preserve"> Diablo</w:t>
      </w:r>
      <w:r>
        <w:t xml:space="preserve"> and </w:t>
      </w:r>
      <w:r>
        <w:rPr>
          <w:i/>
        </w:rPr>
        <w:t>Rancho Hollywood,</w:t>
      </w:r>
      <w:r>
        <w:t xml:space="preserve"> 1984-1996</w:t>
      </w:r>
    </w:p>
    <w:p w14:paraId="0000018D" w14:textId="77777777" w:rsidR="0086200C" w:rsidRDefault="009672CF">
      <w:pPr>
        <w:numPr>
          <w:ilvl w:val="0"/>
          <w:numId w:val="3"/>
        </w:numPr>
      </w:pPr>
      <w:r>
        <w:t xml:space="preserve">Promotional Materials &amp; Photos from </w:t>
      </w:r>
      <w:r>
        <w:rPr>
          <w:i/>
        </w:rPr>
        <w:t>Rancho Hollywood</w:t>
      </w:r>
      <w:r>
        <w:t xml:space="preserve">, </w:t>
      </w:r>
      <w:r>
        <w:rPr>
          <w:i/>
        </w:rPr>
        <w:t>Danny Rosales</w:t>
      </w:r>
      <w:r>
        <w:t>, and Other Productions, 1979-1991</w:t>
      </w:r>
    </w:p>
    <w:p w14:paraId="0000018E" w14:textId="77777777" w:rsidR="0086200C" w:rsidRDefault="009672CF">
      <w:pPr>
        <w:numPr>
          <w:ilvl w:val="0"/>
          <w:numId w:val="3"/>
        </w:numPr>
      </w:pPr>
      <w:r>
        <w:t>Reviews of The Tree and List of Morton's Translation Projects, 1993</w:t>
      </w:r>
    </w:p>
    <w:p w14:paraId="0000018F" w14:textId="77777777" w:rsidR="0086200C" w:rsidRDefault="009672CF">
      <w:pPr>
        <w:numPr>
          <w:ilvl w:val="0"/>
          <w:numId w:val="3"/>
        </w:numPr>
      </w:pPr>
      <w:r>
        <w:t>Reviews - Published, 1989-2006</w:t>
      </w:r>
    </w:p>
    <w:p w14:paraId="00000190" w14:textId="77777777" w:rsidR="0086200C" w:rsidRDefault="009672CF">
      <w:pPr>
        <w:numPr>
          <w:ilvl w:val="0"/>
          <w:numId w:val="3"/>
        </w:numPr>
      </w:pPr>
      <w:r>
        <w:t xml:space="preserve">Scripts, Academic Writing, and Festival Latino Materials for </w:t>
      </w:r>
      <w:proofErr w:type="spellStart"/>
      <w:r>
        <w:rPr>
          <w:i/>
        </w:rPr>
        <w:t>Pancho</w:t>
      </w:r>
      <w:proofErr w:type="spellEnd"/>
      <w:r>
        <w:rPr>
          <w:i/>
        </w:rPr>
        <w:t xml:space="preserve"> Diablo</w:t>
      </w:r>
      <w:r>
        <w:t xml:space="preserve"> and </w:t>
      </w:r>
      <w:r>
        <w:rPr>
          <w:i/>
        </w:rPr>
        <w:t xml:space="preserve">El </w:t>
      </w:r>
      <w:proofErr w:type="spellStart"/>
      <w:r>
        <w:rPr>
          <w:i/>
        </w:rPr>
        <w:t>Jardín</w:t>
      </w:r>
      <w:proofErr w:type="spellEnd"/>
      <w:r>
        <w:t>, 1987</w:t>
      </w:r>
    </w:p>
    <w:p w14:paraId="00000191" w14:textId="77777777" w:rsidR="0086200C" w:rsidRDefault="009672CF">
      <w:pPr>
        <w:numPr>
          <w:ilvl w:val="0"/>
          <w:numId w:val="3"/>
        </w:numPr>
      </w:pPr>
      <w:r>
        <w:t xml:space="preserve">Scripts and Correspondence about </w:t>
      </w:r>
      <w:r>
        <w:rPr>
          <w:i/>
        </w:rPr>
        <w:t>Lorenzo de Zavala</w:t>
      </w:r>
      <w:r>
        <w:t xml:space="preserve">, </w:t>
      </w:r>
      <w:r>
        <w:rPr>
          <w:i/>
        </w:rPr>
        <w:t>El Paso Dram on a Bolivian Night</w:t>
      </w:r>
      <w:r>
        <w:t xml:space="preserve">, and </w:t>
      </w:r>
      <w:r>
        <w:rPr>
          <w:i/>
        </w:rPr>
        <w:t>Employment</w:t>
      </w:r>
      <w:r>
        <w:t>, 1983-2018</w:t>
      </w:r>
    </w:p>
    <w:p w14:paraId="00000192" w14:textId="77777777" w:rsidR="0086200C" w:rsidRDefault="009672CF">
      <w:pPr>
        <w:numPr>
          <w:ilvl w:val="0"/>
          <w:numId w:val="3"/>
        </w:numPr>
      </w:pPr>
      <w:r>
        <w:t xml:space="preserve">Scripts and Letters for </w:t>
      </w:r>
      <w:r>
        <w:rPr>
          <w:i/>
        </w:rPr>
        <w:t>Silvery Night</w:t>
      </w:r>
      <w:r>
        <w:t>,</w:t>
      </w:r>
      <w:r>
        <w:rPr>
          <w:i/>
        </w:rPr>
        <w:t xml:space="preserve"> Brown Buffalo</w:t>
      </w:r>
      <w:r>
        <w:t>, and Morton's Guest Lecture in Poland, 2012-2017</w:t>
      </w:r>
    </w:p>
    <w:p w14:paraId="00000193" w14:textId="77777777" w:rsidR="0086200C" w:rsidRDefault="009672CF">
      <w:pPr>
        <w:numPr>
          <w:ilvl w:val="0"/>
          <w:numId w:val="3"/>
        </w:numPr>
      </w:pPr>
      <w:r>
        <w:t xml:space="preserve">Scripts, Correspondence, and Academic Writing about </w:t>
      </w:r>
      <w:r>
        <w:rPr>
          <w:i/>
        </w:rPr>
        <w:t>Johnny Tenorio</w:t>
      </w:r>
      <w:r>
        <w:t xml:space="preserve">, </w:t>
      </w:r>
      <w:r>
        <w:rPr>
          <w:i/>
        </w:rPr>
        <w:t>Rancho Hollywood</w:t>
      </w:r>
      <w:r>
        <w:t>, and Other Plays, 1988-1989</w:t>
      </w:r>
    </w:p>
    <w:p w14:paraId="00000194" w14:textId="77777777" w:rsidR="0086200C" w:rsidRDefault="009672CF">
      <w:pPr>
        <w:numPr>
          <w:ilvl w:val="0"/>
          <w:numId w:val="3"/>
        </w:numPr>
      </w:pPr>
      <w:r>
        <w:t xml:space="preserve">Scripts for </w:t>
      </w:r>
      <w:proofErr w:type="spellStart"/>
      <w:r>
        <w:rPr>
          <w:i/>
        </w:rPr>
        <w:t>Pancho</w:t>
      </w:r>
      <w:proofErr w:type="spellEnd"/>
      <w:r>
        <w:rPr>
          <w:i/>
        </w:rPr>
        <w:t xml:space="preserve"> Diablo</w:t>
      </w:r>
      <w:r>
        <w:t xml:space="preserve"> and </w:t>
      </w:r>
      <w:r>
        <w:rPr>
          <w:i/>
        </w:rPr>
        <w:t xml:space="preserve">El </w:t>
      </w:r>
      <w:proofErr w:type="spellStart"/>
      <w:r>
        <w:rPr>
          <w:i/>
        </w:rPr>
        <w:t>Jardín</w:t>
      </w:r>
      <w:proofErr w:type="spellEnd"/>
      <w:r>
        <w:t>, undated</w:t>
      </w:r>
    </w:p>
    <w:p w14:paraId="00000195" w14:textId="77777777" w:rsidR="0086200C" w:rsidRDefault="009672CF">
      <w:pPr>
        <w:numPr>
          <w:ilvl w:val="0"/>
          <w:numId w:val="3"/>
        </w:numPr>
      </w:pPr>
      <w:r>
        <w:rPr>
          <w:i/>
        </w:rPr>
        <w:t>Teatro La Fragua</w:t>
      </w:r>
      <w:r>
        <w:t xml:space="preserve"> Research for </w:t>
      </w:r>
      <w:r>
        <w:rPr>
          <w:i/>
        </w:rPr>
        <w:t xml:space="preserve">The Savior </w:t>
      </w:r>
      <w:r>
        <w:t xml:space="preserve">and </w:t>
      </w:r>
      <w:proofErr w:type="spellStart"/>
      <w:r>
        <w:rPr>
          <w:i/>
        </w:rPr>
        <w:t>Cuentos</w:t>
      </w:r>
      <w:proofErr w:type="spellEnd"/>
      <w:r>
        <w:rPr>
          <w:i/>
        </w:rPr>
        <w:t xml:space="preserve"> </w:t>
      </w:r>
      <w:proofErr w:type="spellStart"/>
      <w:r>
        <w:rPr>
          <w:i/>
        </w:rPr>
        <w:t>Honurenos</w:t>
      </w:r>
      <w:proofErr w:type="spellEnd"/>
      <w:r>
        <w:t>, 1993-1994</w:t>
      </w:r>
    </w:p>
    <w:p w14:paraId="00000196" w14:textId="77777777" w:rsidR="0086200C" w:rsidRDefault="009672CF">
      <w:pPr>
        <w:numPr>
          <w:ilvl w:val="0"/>
          <w:numId w:val="3"/>
        </w:numPr>
      </w:pPr>
      <w:r>
        <w:t>Texas Period Correspondence, 1980-1986</w:t>
      </w:r>
    </w:p>
    <w:p w14:paraId="00000197" w14:textId="77777777" w:rsidR="0086200C" w:rsidRDefault="0086200C">
      <w:pPr>
        <w:rPr>
          <w:b/>
        </w:rPr>
      </w:pPr>
    </w:p>
    <w:p w14:paraId="00000198" w14:textId="77777777" w:rsidR="0086200C" w:rsidRDefault="0086200C">
      <w:pPr>
        <w:rPr>
          <w:b/>
        </w:rPr>
      </w:pPr>
    </w:p>
    <w:p w14:paraId="00000199" w14:textId="77777777" w:rsidR="0086200C" w:rsidRDefault="009672CF">
      <w:pPr>
        <w:spacing w:after="200"/>
        <w:rPr>
          <w:b/>
          <w:u w:val="single"/>
        </w:rPr>
      </w:pPr>
      <w:r>
        <w:rPr>
          <w:b/>
          <w:u w:val="single"/>
        </w:rPr>
        <w:t>Series IV. Educational/Professional Materials, 1968-2020</w:t>
      </w:r>
    </w:p>
    <w:p w14:paraId="0000019A" w14:textId="77777777" w:rsidR="0086200C" w:rsidRDefault="009672CF">
      <w:pPr>
        <w:spacing w:after="200"/>
        <w:ind w:firstLine="720"/>
        <w:rPr>
          <w:u w:val="single"/>
        </w:rPr>
      </w:pPr>
      <w:r>
        <w:rPr>
          <w:u w:val="single"/>
        </w:rPr>
        <w:t>Box 9</w:t>
      </w:r>
    </w:p>
    <w:p w14:paraId="0000019B" w14:textId="77777777" w:rsidR="0086200C" w:rsidRDefault="009672CF">
      <w:pPr>
        <w:numPr>
          <w:ilvl w:val="0"/>
          <w:numId w:val="7"/>
        </w:numPr>
      </w:pPr>
      <w:r>
        <w:t>Alberto Huerta, 1984-1985</w:t>
      </w:r>
    </w:p>
    <w:p w14:paraId="0000019C" w14:textId="3E8393E5" w:rsidR="0086200C" w:rsidRDefault="009672CF">
      <w:pPr>
        <w:numPr>
          <w:ilvl w:val="0"/>
          <w:numId w:val="7"/>
        </w:numPr>
      </w:pPr>
      <w:r>
        <w:t>Alexander St. Press, 2000</w:t>
      </w:r>
      <w:del w:id="153" w:author="Carla O Alvarez" w:date="2025-03-28T10:30:00Z">
        <w:r w:rsidDel="00DD1FA2">
          <w:delText xml:space="preserve"> </w:delText>
        </w:r>
      </w:del>
      <w:r>
        <w:t>-</w:t>
      </w:r>
      <w:del w:id="154" w:author="Carla O Alvarez" w:date="2025-03-28T10:31:00Z">
        <w:r w:rsidDel="00DD1FA2">
          <w:delText xml:space="preserve"> </w:delText>
        </w:r>
      </w:del>
      <w:r>
        <w:t>2019</w:t>
      </w:r>
    </w:p>
    <w:p w14:paraId="0000019D" w14:textId="77777777" w:rsidR="0086200C" w:rsidRDefault="009672CF">
      <w:pPr>
        <w:numPr>
          <w:ilvl w:val="0"/>
          <w:numId w:val="7"/>
        </w:numPr>
      </w:pPr>
      <w:r>
        <w:t>Appointment to Chicana/o Studies Professor in the Department of Dramatic Art at the University of California Davis, 1994</w:t>
      </w:r>
    </w:p>
    <w:p w14:paraId="0000019E" w14:textId="77777777" w:rsidR="0086200C" w:rsidRDefault="009672CF">
      <w:pPr>
        <w:numPr>
          <w:ilvl w:val="0"/>
          <w:numId w:val="7"/>
        </w:numPr>
      </w:pPr>
      <w:r>
        <w:t>Archbishop Romero: Martyr of Salvador, 1981</w:t>
      </w:r>
    </w:p>
    <w:p w14:paraId="0000019F" w14:textId="273062D1" w:rsidR="0086200C" w:rsidRDefault="009672CF">
      <w:pPr>
        <w:numPr>
          <w:ilvl w:val="0"/>
          <w:numId w:val="7"/>
        </w:numPr>
      </w:pPr>
      <w:r w:rsidRPr="0077610B">
        <w:rPr>
          <w:lang w:val="es-MX"/>
        </w:rPr>
        <w:t xml:space="preserve">Arizona Teatro Del Valle, Tucson Pima </w:t>
      </w:r>
      <w:proofErr w:type="spellStart"/>
      <w:r w:rsidRPr="0077610B">
        <w:rPr>
          <w:lang w:val="es-MX"/>
        </w:rPr>
        <w:t>Arts</w:t>
      </w:r>
      <w:proofErr w:type="spellEnd"/>
      <w:r w:rsidRPr="0077610B">
        <w:rPr>
          <w:lang w:val="es-MX"/>
        </w:rPr>
        <w:t xml:space="preserve"> Council, </w:t>
      </w:r>
      <w:del w:id="155" w:author="Carla O Alvarez" w:date="2025-03-28T10:31:00Z">
        <w:r w:rsidRPr="0077610B" w:rsidDel="00DD1FA2">
          <w:rPr>
            <w:lang w:val="es-MX"/>
          </w:rPr>
          <w:delText xml:space="preserve">etc. </w:delText>
        </w:r>
      </w:del>
      <w:r>
        <w:t>Arizona Commission of the Arts</w:t>
      </w:r>
      <w:del w:id="156" w:author="Carla O Alvarez" w:date="2025-03-28T10:31:00Z">
        <w:r w:rsidDel="00AA61DD">
          <w:delText xml:space="preserve"> etc</w:delText>
        </w:r>
      </w:del>
      <w:r>
        <w:t xml:space="preserve"> Correspondence, 1988-1990</w:t>
      </w:r>
    </w:p>
    <w:p w14:paraId="000001A0" w14:textId="77777777" w:rsidR="0086200C" w:rsidRDefault="009672CF">
      <w:pPr>
        <w:numPr>
          <w:ilvl w:val="0"/>
          <w:numId w:val="7"/>
        </w:numPr>
      </w:pPr>
      <w:proofErr w:type="spellStart"/>
      <w:r>
        <w:t>Arte</w:t>
      </w:r>
      <w:proofErr w:type="spellEnd"/>
      <w:r>
        <w:t xml:space="preserve"> </w:t>
      </w:r>
      <w:proofErr w:type="spellStart"/>
      <w:r>
        <w:t>Publico</w:t>
      </w:r>
      <w:proofErr w:type="spellEnd"/>
      <w:r>
        <w:t xml:space="preserve"> (University of Houston Related), 1983</w:t>
      </w:r>
      <w:del w:id="157" w:author="Carla O Alvarez" w:date="2025-03-28T10:31:00Z">
        <w:r w:rsidDel="00AA61DD">
          <w:delText xml:space="preserve"> </w:delText>
        </w:r>
      </w:del>
      <w:r>
        <w:t>-</w:t>
      </w:r>
      <w:del w:id="158" w:author="Carla O Alvarez" w:date="2025-03-28T10:31:00Z">
        <w:r w:rsidDel="00AA61DD">
          <w:delText xml:space="preserve"> </w:delText>
        </w:r>
      </w:del>
      <w:r>
        <w:t>2020</w:t>
      </w:r>
    </w:p>
    <w:p w14:paraId="000001A1" w14:textId="77777777" w:rsidR="0086200C" w:rsidRDefault="009672CF">
      <w:pPr>
        <w:numPr>
          <w:ilvl w:val="0"/>
          <w:numId w:val="7"/>
        </w:numPr>
      </w:pPr>
      <w:r>
        <w:t>Articles, 1983-1985</w:t>
      </w:r>
    </w:p>
    <w:p w14:paraId="000001A2" w14:textId="77777777" w:rsidR="0086200C" w:rsidRDefault="009672CF">
      <w:pPr>
        <w:numPr>
          <w:ilvl w:val="0"/>
          <w:numId w:val="7"/>
        </w:numPr>
      </w:pPr>
      <w:r>
        <w:t>Articles Written About and By Carlos Morton, 1989-2009</w:t>
      </w:r>
    </w:p>
    <w:p w14:paraId="000001A3" w14:textId="77777777" w:rsidR="0086200C" w:rsidRDefault="009672CF">
      <w:pPr>
        <w:numPr>
          <w:ilvl w:val="0"/>
          <w:numId w:val="7"/>
        </w:numPr>
      </w:pPr>
      <w:r>
        <w:t xml:space="preserve">Attendance of </w:t>
      </w:r>
      <w:commentRangeStart w:id="159"/>
      <w:r>
        <w:t>CDE</w:t>
      </w:r>
      <w:commentRangeEnd w:id="159"/>
      <w:r w:rsidR="00BF75C9">
        <w:rPr>
          <w:rStyle w:val="CommentReference"/>
        </w:rPr>
        <w:commentReference w:id="159"/>
      </w:r>
      <w:r>
        <w:t xml:space="preserve"> Conference in Bamberg Germany, 2004</w:t>
      </w:r>
    </w:p>
    <w:p w14:paraId="000001A4" w14:textId="064BA639" w:rsidR="0086200C" w:rsidRDefault="009672CF">
      <w:pPr>
        <w:numPr>
          <w:ilvl w:val="0"/>
          <w:numId w:val="7"/>
        </w:numPr>
      </w:pPr>
      <w:r>
        <w:t>Austin, T</w:t>
      </w:r>
      <w:del w:id="160" w:author="Carla O Alvarez" w:date="2025-03-28T10:31:00Z">
        <w:r w:rsidDel="00AA61DD">
          <w:delText>[</w:delText>
        </w:r>
      </w:del>
      <w:r>
        <w:t>exas</w:t>
      </w:r>
      <w:del w:id="161" w:author="Carla O Alvarez" w:date="2025-03-28T10:32:00Z">
        <w:r w:rsidDel="00AA61DD">
          <w:delText>]</w:delText>
        </w:r>
      </w:del>
      <w:r>
        <w:t>, undated</w:t>
      </w:r>
    </w:p>
    <w:p w14:paraId="000001A5" w14:textId="77777777" w:rsidR="0086200C" w:rsidRDefault="009672CF">
      <w:pPr>
        <w:numPr>
          <w:ilvl w:val="0"/>
          <w:numId w:val="7"/>
        </w:numPr>
      </w:pPr>
      <w:r>
        <w:t xml:space="preserve">Border Festivals </w:t>
      </w:r>
      <w:commentRangeStart w:id="162"/>
      <w:r>
        <w:t>UCR</w:t>
      </w:r>
      <w:commentRangeEnd w:id="162"/>
      <w:r w:rsidR="00BF75C9">
        <w:rPr>
          <w:rStyle w:val="CommentReference"/>
        </w:rPr>
        <w:commentReference w:id="162"/>
      </w:r>
      <w:r>
        <w:t>, 1991 - 2001</w:t>
      </w:r>
    </w:p>
    <w:p w14:paraId="000001A6" w14:textId="77777777" w:rsidR="0086200C" w:rsidRDefault="009672CF">
      <w:pPr>
        <w:numPr>
          <w:ilvl w:val="0"/>
          <w:numId w:val="7"/>
        </w:numPr>
      </w:pPr>
      <w:r>
        <w:t>Business Files, 1988</w:t>
      </w:r>
    </w:p>
    <w:p w14:paraId="000001A7" w14:textId="77777777" w:rsidR="0086200C" w:rsidRDefault="009672CF">
      <w:pPr>
        <w:numPr>
          <w:ilvl w:val="0"/>
          <w:numId w:val="7"/>
        </w:numPr>
      </w:pPr>
      <w:r>
        <w:t>Carlos Morton, Department of Theater, 1984-2001</w:t>
      </w:r>
    </w:p>
    <w:p w14:paraId="000001A8" w14:textId="255CDDF7" w:rsidR="0086200C" w:rsidRDefault="009672CF">
      <w:pPr>
        <w:numPr>
          <w:ilvl w:val="0"/>
          <w:numId w:val="7"/>
        </w:numPr>
      </w:pPr>
      <w:r>
        <w:t>Center for Chicano Studies U</w:t>
      </w:r>
      <w:del w:id="163" w:author="Carla O Alvarez" w:date="2025-03-28T10:32:00Z">
        <w:r w:rsidDel="00BF75C9">
          <w:delText>[</w:delText>
        </w:r>
      </w:del>
      <w:r>
        <w:t>niversity of California at</w:t>
      </w:r>
      <w:del w:id="164" w:author="Carla O Alvarez" w:date="2025-03-28T10:32:00Z">
        <w:r w:rsidDel="00BF75C9">
          <w:delText>]</w:delText>
        </w:r>
      </w:del>
      <w:r>
        <w:t xml:space="preserve"> Santa Barbara, 2002-2004</w:t>
      </w:r>
    </w:p>
    <w:p w14:paraId="000001A9" w14:textId="77777777" w:rsidR="0086200C" w:rsidRDefault="009672CF">
      <w:pPr>
        <w:numPr>
          <w:ilvl w:val="0"/>
          <w:numId w:val="7"/>
        </w:numPr>
      </w:pPr>
      <w:r>
        <w:t>The Chicano/Latino Literary Prize: An Anthology of Prize-Winning Fiction, Poetry, and Drama, 2008</w:t>
      </w:r>
    </w:p>
    <w:p w14:paraId="000001AA" w14:textId="77777777" w:rsidR="0086200C" w:rsidRDefault="009672CF">
      <w:pPr>
        <w:numPr>
          <w:ilvl w:val="0"/>
          <w:numId w:val="7"/>
        </w:numPr>
      </w:pPr>
      <w:r>
        <w:t>Consulting Correspondence, 1988-2004</w:t>
      </w:r>
    </w:p>
    <w:p w14:paraId="000001AB" w14:textId="77777777" w:rsidR="0086200C" w:rsidRDefault="009672CF">
      <w:pPr>
        <w:numPr>
          <w:ilvl w:val="0"/>
          <w:numId w:val="7"/>
        </w:numPr>
      </w:pPr>
      <w:r>
        <w:t xml:space="preserve">Costa Rica </w:t>
      </w:r>
      <w:commentRangeStart w:id="165"/>
      <w:r>
        <w:t xml:space="preserve">EAP (Education Abroad Program) </w:t>
      </w:r>
      <w:commentRangeEnd w:id="165"/>
      <w:r w:rsidR="00FD66E3">
        <w:rPr>
          <w:rStyle w:val="CommentReference"/>
        </w:rPr>
        <w:commentReference w:id="165"/>
      </w:r>
      <w:r>
        <w:t>Director, 1990 - 1999</w:t>
      </w:r>
    </w:p>
    <w:p w14:paraId="000001AC" w14:textId="77777777" w:rsidR="0086200C" w:rsidRDefault="009672CF">
      <w:pPr>
        <w:numPr>
          <w:ilvl w:val="0"/>
          <w:numId w:val="7"/>
        </w:numPr>
      </w:pPr>
      <w:r>
        <w:t>Cuba, 1981</w:t>
      </w:r>
    </w:p>
    <w:p w14:paraId="000001AD" w14:textId="162E741D" w:rsidR="0086200C" w:rsidRDefault="009672CF">
      <w:pPr>
        <w:numPr>
          <w:ilvl w:val="0"/>
          <w:numId w:val="7"/>
        </w:numPr>
      </w:pPr>
      <w:commentRangeStart w:id="166"/>
      <w:r>
        <w:t xml:space="preserve">Early </w:t>
      </w:r>
      <w:del w:id="167" w:author="Carla O Alvarez" w:date="2025-03-28T10:34:00Z">
        <w:r w:rsidDel="00787AD0">
          <w:delText xml:space="preserve">Miscellaneous </w:delText>
        </w:r>
      </w:del>
      <w:r>
        <w:t xml:space="preserve">Writing </w:t>
      </w:r>
      <w:commentRangeEnd w:id="166"/>
      <w:r w:rsidR="00787AD0">
        <w:rPr>
          <w:rStyle w:val="CommentReference"/>
        </w:rPr>
        <w:commentReference w:id="166"/>
      </w:r>
      <w:r>
        <w:t>by Carlos Morton: Drama and Fiction Poetry, 1968-1976</w:t>
      </w:r>
      <w:ins w:id="168" w:author="Carla O Alvarez" w:date="2025-03-28T10:34:00Z">
        <w:r w:rsidR="00787AD0">
          <w:t>,</w:t>
        </w:r>
      </w:ins>
      <w:r>
        <w:t xml:space="preserve"> </w:t>
      </w:r>
      <w:del w:id="169" w:author="Carla O Alvarez" w:date="2025-03-28T10:34:00Z">
        <w:r w:rsidDel="00787AD0">
          <w:delText>&amp;</w:delText>
        </w:r>
      </w:del>
      <w:r>
        <w:t xml:space="preserve"> 2005</w:t>
      </w:r>
    </w:p>
    <w:p w14:paraId="000001AE" w14:textId="77777777" w:rsidR="0086200C" w:rsidRPr="0077610B" w:rsidRDefault="009672CF">
      <w:pPr>
        <w:numPr>
          <w:ilvl w:val="0"/>
          <w:numId w:val="7"/>
        </w:numPr>
        <w:rPr>
          <w:lang w:val="es-MX"/>
        </w:rPr>
      </w:pPr>
      <w:r w:rsidRPr="0077610B">
        <w:rPr>
          <w:lang w:val="es-MX"/>
        </w:rPr>
        <w:t xml:space="preserve">El Milagro Ediciones </w:t>
      </w:r>
      <w:proofErr w:type="spellStart"/>
      <w:r w:rsidRPr="0077610B">
        <w:rPr>
          <w:lang w:val="es-MX"/>
        </w:rPr>
        <w:t>Mexican</w:t>
      </w:r>
      <w:proofErr w:type="spellEnd"/>
      <w:r w:rsidRPr="0077610B">
        <w:rPr>
          <w:lang w:val="es-MX"/>
        </w:rPr>
        <w:t xml:space="preserve"> </w:t>
      </w:r>
      <w:proofErr w:type="spellStart"/>
      <w:r w:rsidRPr="0077610B">
        <w:rPr>
          <w:lang w:val="es-MX"/>
        </w:rPr>
        <w:t>Press</w:t>
      </w:r>
      <w:proofErr w:type="spellEnd"/>
      <w:r w:rsidRPr="0077610B">
        <w:rPr>
          <w:lang w:val="es-MX"/>
        </w:rPr>
        <w:t xml:space="preserve"> 1987-1989, 1993-2000</w:t>
      </w:r>
    </w:p>
    <w:p w14:paraId="000001AF" w14:textId="77777777" w:rsidR="0086200C" w:rsidRDefault="009672CF">
      <w:pPr>
        <w:numPr>
          <w:ilvl w:val="0"/>
          <w:numId w:val="7"/>
        </w:numPr>
      </w:pPr>
      <w:r>
        <w:t>Faculty Residency U</w:t>
      </w:r>
      <w:del w:id="170" w:author="Carla O Alvarez" w:date="2025-03-28T10:36:00Z">
        <w:r w:rsidDel="00D47578">
          <w:delText>[</w:delText>
        </w:r>
      </w:del>
      <w:r>
        <w:t>niversity of California at</w:t>
      </w:r>
      <w:del w:id="171" w:author="Carla O Alvarez" w:date="2025-03-28T10:36:00Z">
        <w:r w:rsidDel="00D47578">
          <w:delText>]</w:delText>
        </w:r>
      </w:del>
      <w:r>
        <w:t xml:space="preserve"> Riverside, 1996-1997</w:t>
      </w:r>
    </w:p>
    <w:p w14:paraId="000001B0" w14:textId="77777777" w:rsidR="0086200C" w:rsidRDefault="009672CF">
      <w:pPr>
        <w:numPr>
          <w:ilvl w:val="0"/>
          <w:numId w:val="7"/>
        </w:numPr>
      </w:pPr>
      <w:r>
        <w:t>Festival Press, 1987-2001</w:t>
      </w:r>
    </w:p>
    <w:p w14:paraId="000001B1" w14:textId="77777777" w:rsidR="0086200C" w:rsidRDefault="009672CF">
      <w:pPr>
        <w:numPr>
          <w:ilvl w:val="0"/>
          <w:numId w:val="7"/>
        </w:numPr>
      </w:pPr>
      <w:r>
        <w:t>Festival Programs, 1984-2004</w:t>
      </w:r>
    </w:p>
    <w:p w14:paraId="000001B2" w14:textId="77777777" w:rsidR="0086200C" w:rsidRDefault="009672CF">
      <w:pPr>
        <w:numPr>
          <w:ilvl w:val="0"/>
          <w:numId w:val="7"/>
        </w:numPr>
      </w:pPr>
      <w:r>
        <w:t>Festival Windmill, 2000</w:t>
      </w:r>
    </w:p>
    <w:p w14:paraId="000001B3" w14:textId="77777777" w:rsidR="0086200C" w:rsidRDefault="009672CF">
      <w:pPr>
        <w:numPr>
          <w:ilvl w:val="0"/>
          <w:numId w:val="7"/>
        </w:numPr>
      </w:pPr>
      <w:r>
        <w:t>Foam Board for Carlos Morton Guest Talk, 2006</w:t>
      </w:r>
    </w:p>
    <w:p w14:paraId="000001B4" w14:textId="77777777" w:rsidR="0086200C" w:rsidRDefault="009672CF">
      <w:pPr>
        <w:numPr>
          <w:ilvl w:val="0"/>
          <w:numId w:val="7"/>
        </w:numPr>
      </w:pPr>
      <w:r>
        <w:t>Fulbright Grant Mexico, 1989-90</w:t>
      </w:r>
    </w:p>
    <w:p w14:paraId="000001B5" w14:textId="51AB0A5A" w:rsidR="0086200C" w:rsidRDefault="009672CF">
      <w:pPr>
        <w:numPr>
          <w:ilvl w:val="0"/>
          <w:numId w:val="7"/>
        </w:numPr>
      </w:pPr>
      <w:r>
        <w:t>Guadalupe Cultural Arts Center (G</w:t>
      </w:r>
      <w:del w:id="172" w:author="Carla O Alvarez" w:date="2025-03-28T10:36:00Z">
        <w:r w:rsidDel="00D47578">
          <w:delText>.</w:delText>
        </w:r>
      </w:del>
      <w:r>
        <w:t>C</w:t>
      </w:r>
      <w:del w:id="173" w:author="Carla O Alvarez" w:date="2025-03-28T10:36:00Z">
        <w:r w:rsidDel="00D47578">
          <w:delText>.</w:delText>
        </w:r>
      </w:del>
      <w:r>
        <w:t>A</w:t>
      </w:r>
      <w:del w:id="174" w:author="Carla O Alvarez" w:date="2025-03-28T10:36:00Z">
        <w:r w:rsidDel="00D47578">
          <w:delText>.</w:delText>
        </w:r>
      </w:del>
      <w:r>
        <w:t>C</w:t>
      </w:r>
      <w:del w:id="175" w:author="Carla O Alvarez" w:date="2025-03-28T10:36:00Z">
        <w:r w:rsidDel="00D47578">
          <w:delText>.</w:delText>
        </w:r>
      </w:del>
      <w:r>
        <w:t>), 1982-1988</w:t>
      </w:r>
    </w:p>
    <w:p w14:paraId="000001B6" w14:textId="77777777" w:rsidR="0086200C" w:rsidRDefault="009672CF">
      <w:pPr>
        <w:numPr>
          <w:ilvl w:val="0"/>
          <w:numId w:val="7"/>
        </w:numPr>
      </w:pPr>
      <w:proofErr w:type="spellStart"/>
      <w:r>
        <w:t>Gestos</w:t>
      </w:r>
      <w:proofErr w:type="spellEnd"/>
      <w:r>
        <w:t xml:space="preserve"> </w:t>
      </w:r>
      <w:proofErr w:type="spellStart"/>
      <w:r>
        <w:t>Año</w:t>
      </w:r>
      <w:proofErr w:type="spellEnd"/>
      <w:r>
        <w:t xml:space="preserve"> 25, </w:t>
      </w:r>
      <w:proofErr w:type="spellStart"/>
      <w:r>
        <w:t>numero</w:t>
      </w:r>
      <w:proofErr w:type="spellEnd"/>
      <w:r>
        <w:t xml:space="preserve"> 49, 2010</w:t>
      </w:r>
    </w:p>
    <w:p w14:paraId="000001B7" w14:textId="77777777" w:rsidR="0086200C" w:rsidRDefault="009672CF">
      <w:pPr>
        <w:numPr>
          <w:ilvl w:val="0"/>
          <w:numId w:val="7"/>
        </w:numPr>
      </w:pPr>
      <w:r>
        <w:t>Interviews, 1989</w:t>
      </w:r>
    </w:p>
    <w:p w14:paraId="000001B8" w14:textId="77777777" w:rsidR="0086200C" w:rsidRDefault="009672CF">
      <w:pPr>
        <w:numPr>
          <w:ilvl w:val="0"/>
          <w:numId w:val="7"/>
        </w:numPr>
      </w:pPr>
      <w:r>
        <w:t>Laredo Community College, 1985-1998</w:t>
      </w:r>
    </w:p>
    <w:p w14:paraId="000001B9" w14:textId="7B93845D" w:rsidR="0086200C" w:rsidRDefault="009672CF">
      <w:pPr>
        <w:numPr>
          <w:ilvl w:val="0"/>
          <w:numId w:val="7"/>
        </w:numPr>
      </w:pPr>
      <w:r>
        <w:t xml:space="preserve">Las Fetes </w:t>
      </w:r>
      <w:proofErr w:type="spellStart"/>
      <w:r>
        <w:t>internationales</w:t>
      </w:r>
      <w:proofErr w:type="spellEnd"/>
      <w:r>
        <w:t xml:space="preserve"> du </w:t>
      </w:r>
      <w:commentRangeStart w:id="176"/>
      <w:r>
        <w:t>Theatre</w:t>
      </w:r>
      <w:del w:id="177" w:author="Carla O Alvarez" w:date="2025-03-28T10:36:00Z">
        <w:r w:rsidDel="00FC6D9A">
          <w:delText xml:space="preserve"> 2012;</w:delText>
        </w:r>
      </w:del>
      <w:ins w:id="178" w:author="Carla O Alvarez" w:date="2025-03-28T10:36:00Z">
        <w:r w:rsidR="00FC6D9A">
          <w:t>,</w:t>
        </w:r>
      </w:ins>
      <w:r>
        <w:t xml:space="preserve"> "</w:t>
      </w:r>
      <w:commentRangeEnd w:id="176"/>
      <w:r w:rsidR="00FC6D9A">
        <w:rPr>
          <w:rStyle w:val="CommentReference"/>
        </w:rPr>
        <w:commentReference w:id="176"/>
      </w:r>
      <w:r>
        <w:t>The Family" Theater Company, 2012</w:t>
      </w:r>
    </w:p>
    <w:p w14:paraId="000001BA" w14:textId="77777777" w:rsidR="0086200C" w:rsidRDefault="009672CF">
      <w:pPr>
        <w:numPr>
          <w:ilvl w:val="0"/>
          <w:numId w:val="7"/>
        </w:numPr>
      </w:pPr>
      <w:r>
        <w:t xml:space="preserve">Letters from Annick </w:t>
      </w:r>
      <w:proofErr w:type="spellStart"/>
      <w:r>
        <w:t>Treguer</w:t>
      </w:r>
      <w:proofErr w:type="spellEnd"/>
      <w:r>
        <w:t>, 1985-1986</w:t>
      </w:r>
    </w:p>
    <w:p w14:paraId="000001BB" w14:textId="77777777" w:rsidR="0086200C" w:rsidRDefault="009672CF">
      <w:pPr>
        <w:numPr>
          <w:ilvl w:val="0"/>
          <w:numId w:val="7"/>
        </w:numPr>
      </w:pPr>
      <w:r>
        <w:t>Merit Review, 2012-2017</w:t>
      </w:r>
    </w:p>
    <w:p w14:paraId="000001BC" w14:textId="77777777" w:rsidR="0086200C" w:rsidRDefault="009672CF">
      <w:pPr>
        <w:numPr>
          <w:ilvl w:val="0"/>
          <w:numId w:val="7"/>
        </w:numPr>
      </w:pPr>
      <w:r>
        <w:lastRenderedPageBreak/>
        <w:t>Mexican-American studies, 1981-1989</w:t>
      </w:r>
    </w:p>
    <w:p w14:paraId="000001BD" w14:textId="77777777" w:rsidR="0086200C" w:rsidRDefault="009672CF">
      <w:pPr>
        <w:numPr>
          <w:ilvl w:val="0"/>
          <w:numId w:val="7"/>
        </w:numPr>
      </w:pPr>
      <w:r>
        <w:t>Mexican Community Chicago, 1997-2007</w:t>
      </w:r>
    </w:p>
    <w:p w14:paraId="000001BE" w14:textId="77777777" w:rsidR="0086200C" w:rsidRDefault="009672CF">
      <w:pPr>
        <w:numPr>
          <w:ilvl w:val="0"/>
          <w:numId w:val="7"/>
        </w:numPr>
      </w:pPr>
      <w:r>
        <w:t>Mexican Studies: Texas Pangs, 1985-1991, undated</w:t>
      </w:r>
    </w:p>
    <w:p w14:paraId="000001BF" w14:textId="77777777" w:rsidR="0086200C" w:rsidRDefault="009672CF">
      <w:pPr>
        <w:numPr>
          <w:ilvl w:val="0"/>
          <w:numId w:val="7"/>
        </w:numPr>
      </w:pPr>
      <w:r>
        <w:t xml:space="preserve">Migration, Narration, Identity: Cross-Cultural Perspectives by Peter Leese, Carly McLaughlin, Wladyslaw </w:t>
      </w:r>
      <w:proofErr w:type="spellStart"/>
      <w:r>
        <w:t>Witalisz</w:t>
      </w:r>
      <w:proofErr w:type="spellEnd"/>
      <w:r>
        <w:t xml:space="preserve"> book, 2012</w:t>
      </w:r>
    </w:p>
    <w:p w14:paraId="000001C0" w14:textId="77777777" w:rsidR="0086200C" w:rsidRDefault="009672CF">
      <w:pPr>
        <w:numPr>
          <w:ilvl w:val="0"/>
          <w:numId w:val="7"/>
        </w:numPr>
      </w:pPr>
      <w:r>
        <w:t>Mime Troupe, 1979-1982</w:t>
      </w:r>
    </w:p>
    <w:p w14:paraId="000001C1" w14:textId="77777777" w:rsidR="0086200C" w:rsidRDefault="009672CF">
      <w:pPr>
        <w:numPr>
          <w:ilvl w:val="0"/>
          <w:numId w:val="7"/>
        </w:numPr>
      </w:pPr>
      <w:r>
        <w:t>Miscellaneous Consulting Correspondence</w:t>
      </w:r>
      <w:del w:id="179" w:author="Carla O Alvarez" w:date="2025-03-28T10:38:00Z">
        <w:r w:rsidDel="00612DCE">
          <w:delText xml:space="preserve"> </w:delText>
        </w:r>
      </w:del>
      <w:r>
        <w:t>, 1979-2010</w:t>
      </w:r>
    </w:p>
    <w:p w14:paraId="000001C2" w14:textId="77777777" w:rsidR="0086200C" w:rsidRDefault="009672CF">
      <w:pPr>
        <w:numPr>
          <w:ilvl w:val="0"/>
          <w:numId w:val="7"/>
        </w:numPr>
      </w:pPr>
      <w:r>
        <w:t>Miscellaneous Doc</w:t>
      </w:r>
      <w:del w:id="180" w:author="Carla O Alvarez" w:date="2025-03-28T10:39:00Z">
        <w:r w:rsidDel="00612DCE">
          <w:delText>[</w:delText>
        </w:r>
      </w:del>
      <w:r>
        <w:t>ument</w:t>
      </w:r>
      <w:del w:id="181" w:author="Carla O Alvarez" w:date="2025-03-28T10:39:00Z">
        <w:r w:rsidDel="00612DCE">
          <w:delText>]</w:delText>
        </w:r>
      </w:del>
      <w:r>
        <w:t>s and Awards, 1984-2015</w:t>
      </w:r>
    </w:p>
    <w:p w14:paraId="000001C3" w14:textId="77777777" w:rsidR="0086200C" w:rsidRDefault="009672CF">
      <w:pPr>
        <w:numPr>
          <w:ilvl w:val="0"/>
          <w:numId w:val="7"/>
        </w:numPr>
      </w:pPr>
      <w:r>
        <w:t>Miscellaneous Magazines with Articles Written by and about Carlos Morton, 1987-1989</w:t>
      </w:r>
    </w:p>
    <w:p w14:paraId="000001C4" w14:textId="77777777" w:rsidR="0086200C" w:rsidRDefault="009672CF">
      <w:pPr>
        <w:numPr>
          <w:ilvl w:val="0"/>
          <w:numId w:val="7"/>
        </w:numPr>
      </w:pPr>
      <w:r>
        <w:t xml:space="preserve">Miscellaneous programs, service, </w:t>
      </w:r>
      <w:proofErr w:type="spellStart"/>
      <w:r>
        <w:t>etc</w:t>
      </w:r>
      <w:proofErr w:type="spellEnd"/>
      <w:r>
        <w:t>, 2012-2016</w:t>
      </w:r>
    </w:p>
    <w:p w14:paraId="000001C5" w14:textId="77777777" w:rsidR="0086200C" w:rsidRDefault="009672CF">
      <w:pPr>
        <w:numPr>
          <w:ilvl w:val="0"/>
          <w:numId w:val="7"/>
        </w:numPr>
      </w:pPr>
      <w:del w:id="182" w:author="Carla O Alvarez" w:date="2025-03-28T10:39:00Z">
        <w:r w:rsidDel="00612DCE">
          <w:delText>[</w:delText>
        </w:r>
      </w:del>
      <w:r>
        <w:t>National Hispanic Institute</w:t>
      </w:r>
      <w:del w:id="183" w:author="Carla O Alvarez" w:date="2025-03-28T10:39:00Z">
        <w:r w:rsidDel="00612DCE">
          <w:delText>]</w:delText>
        </w:r>
      </w:del>
      <w:r>
        <w:t xml:space="preserve"> (Early Austin, Texas History in Expo Marker on the front), 1984, undated</w:t>
      </w:r>
    </w:p>
    <w:p w14:paraId="000001C6" w14:textId="77777777" w:rsidR="0086200C" w:rsidRDefault="009672CF">
      <w:pPr>
        <w:numPr>
          <w:ilvl w:val="0"/>
          <w:numId w:val="7"/>
        </w:numPr>
      </w:pPr>
      <w:r>
        <w:t>Nicaragua Trip, 1983</w:t>
      </w:r>
    </w:p>
    <w:p w14:paraId="000001C7" w14:textId="77777777" w:rsidR="0086200C" w:rsidRDefault="009672CF">
      <w:pPr>
        <w:numPr>
          <w:ilvl w:val="0"/>
          <w:numId w:val="7"/>
        </w:numPr>
      </w:pPr>
      <w:r>
        <w:t>On the Border/Between Bridges Press, 1991</w:t>
      </w:r>
    </w:p>
    <w:p w14:paraId="000001C8" w14:textId="77777777" w:rsidR="0086200C" w:rsidRDefault="009672CF">
      <w:pPr>
        <w:numPr>
          <w:ilvl w:val="0"/>
          <w:numId w:val="7"/>
        </w:numPr>
      </w:pPr>
      <w:r>
        <w:t>Other Job Offers, 1988-1996</w:t>
      </w:r>
    </w:p>
    <w:p w14:paraId="000001C9" w14:textId="77777777" w:rsidR="0086200C" w:rsidRDefault="009672CF">
      <w:pPr>
        <w:numPr>
          <w:ilvl w:val="0"/>
          <w:numId w:val="7"/>
        </w:numPr>
      </w:pPr>
      <w:r>
        <w:t>Philanthropy/Pedagogy Press, 1980-2005</w:t>
      </w:r>
    </w:p>
    <w:p w14:paraId="000001CA" w14:textId="77777777" w:rsidR="0086200C" w:rsidRDefault="009672CF">
      <w:pPr>
        <w:numPr>
          <w:ilvl w:val="0"/>
          <w:numId w:val="7"/>
        </w:numPr>
      </w:pPr>
      <w:r>
        <w:t>Photo Album of Romero Research and Business Ephemera, 1966-2007</w:t>
      </w:r>
    </w:p>
    <w:p w14:paraId="000001CB" w14:textId="77777777" w:rsidR="0086200C" w:rsidRDefault="009672CF">
      <w:pPr>
        <w:numPr>
          <w:ilvl w:val="0"/>
          <w:numId w:val="7"/>
        </w:numPr>
      </w:pPr>
      <w:r>
        <w:t>Players Press Inc, 1991-2015</w:t>
      </w:r>
    </w:p>
    <w:p w14:paraId="000001CC" w14:textId="77777777" w:rsidR="0086200C" w:rsidRDefault="009672CF">
      <w:pPr>
        <w:numPr>
          <w:ilvl w:val="0"/>
          <w:numId w:val="7"/>
        </w:numPr>
      </w:pPr>
      <w:r>
        <w:t>Poland Fulbright, 2006 - 2007</w:t>
      </w:r>
    </w:p>
    <w:p w14:paraId="000001CD" w14:textId="77777777" w:rsidR="0086200C" w:rsidRDefault="009672CF">
      <w:pPr>
        <w:numPr>
          <w:ilvl w:val="0"/>
          <w:numId w:val="7"/>
        </w:numPr>
      </w:pPr>
      <w:r>
        <w:t>Publications, Plays, and More, 1988-2000</w:t>
      </w:r>
    </w:p>
    <w:p w14:paraId="000001CE" w14:textId="66513BCC" w:rsidR="0086200C" w:rsidRPr="00FF5110" w:rsidRDefault="009672CF">
      <w:pPr>
        <w:numPr>
          <w:ilvl w:val="0"/>
          <w:numId w:val="7"/>
        </w:numPr>
        <w:rPr>
          <w:lang w:val="es-MX"/>
          <w:rPrChange w:id="184" w:author="Carla O Alvarez" w:date="2025-03-28T10:39:00Z">
            <w:rPr/>
          </w:rPrChange>
        </w:rPr>
      </w:pPr>
      <w:r w:rsidRPr="00FF5110">
        <w:rPr>
          <w:lang w:val="es-MX"/>
          <w:rPrChange w:id="185" w:author="Carla O Alvarez" w:date="2025-03-28T10:39:00Z">
            <w:rPr/>
          </w:rPrChange>
        </w:rPr>
        <w:t xml:space="preserve">Rio Pico </w:t>
      </w:r>
      <w:proofErr w:type="spellStart"/>
      <w:r w:rsidRPr="00FF5110">
        <w:rPr>
          <w:lang w:val="es-MX"/>
          <w:rPrChange w:id="186" w:author="Carla O Alvarez" w:date="2025-03-28T10:39:00Z">
            <w:rPr/>
          </w:rPrChange>
        </w:rPr>
        <w:t>U</w:t>
      </w:r>
      <w:del w:id="187" w:author="Carla O Alvarez" w:date="2025-03-28T10:39:00Z">
        <w:r w:rsidRPr="00FF5110" w:rsidDel="00612DCE">
          <w:rPr>
            <w:lang w:val="es-MX"/>
            <w:rPrChange w:id="188" w:author="Carla O Alvarez" w:date="2025-03-28T10:39:00Z">
              <w:rPr/>
            </w:rPrChange>
          </w:rPr>
          <w:delText>[</w:delText>
        </w:r>
      </w:del>
      <w:r w:rsidRPr="00FF5110">
        <w:rPr>
          <w:lang w:val="es-MX"/>
          <w:rPrChange w:id="189" w:author="Carla O Alvarez" w:date="2025-03-28T10:39:00Z">
            <w:rPr/>
          </w:rPrChange>
        </w:rPr>
        <w:t>niversity</w:t>
      </w:r>
      <w:proofErr w:type="spellEnd"/>
      <w:del w:id="190" w:author="Carla O Alvarez" w:date="2025-03-28T10:39:00Z">
        <w:r w:rsidRPr="00FF5110" w:rsidDel="00612DCE">
          <w:rPr>
            <w:lang w:val="es-MX"/>
            <w:rPrChange w:id="191" w:author="Carla O Alvarez" w:date="2025-03-28T10:39:00Z">
              <w:rPr/>
            </w:rPrChange>
          </w:rPr>
          <w:delText>]</w:delText>
        </w:r>
      </w:del>
      <w:r w:rsidRPr="00FF5110">
        <w:rPr>
          <w:lang w:val="es-MX"/>
          <w:rPrChange w:id="192" w:author="Carla O Alvarez" w:date="2025-03-28T10:39:00Z">
            <w:rPr/>
          </w:rPrChange>
        </w:rPr>
        <w:t xml:space="preserve"> Of Alcala</w:t>
      </w:r>
      <w:del w:id="193" w:author="Carla O Alvarez" w:date="2025-03-28T10:39:00Z">
        <w:r w:rsidRPr="00FF5110" w:rsidDel="00FF5110">
          <w:rPr>
            <w:lang w:val="es-MX"/>
            <w:rPrChange w:id="194" w:author="Carla O Alvarez" w:date="2025-03-28T10:39:00Z">
              <w:rPr/>
            </w:rPrChange>
          </w:rPr>
          <w:delText xml:space="preserve"> May 22-25</w:delText>
        </w:r>
      </w:del>
      <w:r w:rsidRPr="00FF5110">
        <w:rPr>
          <w:lang w:val="es-MX"/>
          <w:rPrChange w:id="195" w:author="Carla O Alvarez" w:date="2025-03-28T10:39:00Z">
            <w:rPr/>
          </w:rPrChange>
        </w:rPr>
        <w:t xml:space="preserve">, </w:t>
      </w:r>
      <w:commentRangeStart w:id="196"/>
      <w:r w:rsidRPr="00FF5110">
        <w:rPr>
          <w:lang w:val="es-MX"/>
          <w:rPrChange w:id="197" w:author="Carla O Alvarez" w:date="2025-03-28T10:39:00Z">
            <w:rPr/>
          </w:rPrChange>
        </w:rPr>
        <w:t>2006</w:t>
      </w:r>
      <w:ins w:id="198" w:author="Carla O Alvarez" w:date="2025-03-28T10:39:00Z">
        <w:r w:rsidR="00FF5110" w:rsidRPr="00FF5110">
          <w:rPr>
            <w:lang w:val="es-MX"/>
            <w:rPrChange w:id="199" w:author="Carla O Alvarez" w:date="2025-03-28T10:39:00Z">
              <w:rPr/>
            </w:rPrChange>
          </w:rPr>
          <w:t xml:space="preserve"> </w:t>
        </w:r>
        <w:r w:rsidR="00FF5110">
          <w:rPr>
            <w:lang w:val="es-MX"/>
          </w:rPr>
          <w:t>May 22-25</w:t>
        </w:r>
      </w:ins>
      <w:commentRangeEnd w:id="196"/>
      <w:ins w:id="200" w:author="Carla O Alvarez" w:date="2025-03-28T10:40:00Z">
        <w:r w:rsidR="00FF5110">
          <w:rPr>
            <w:rStyle w:val="CommentReference"/>
          </w:rPr>
          <w:commentReference w:id="196"/>
        </w:r>
      </w:ins>
    </w:p>
    <w:p w14:paraId="000001CF" w14:textId="4AAA5D7E" w:rsidR="0086200C" w:rsidRDefault="009672CF">
      <w:pPr>
        <w:numPr>
          <w:ilvl w:val="0"/>
          <w:numId w:val="7"/>
        </w:numPr>
      </w:pPr>
      <w:r>
        <w:t xml:space="preserve">Scrapbook: </w:t>
      </w:r>
      <w:del w:id="201" w:author="Carla O Alvarez" w:date="2025-03-28T10:40:00Z">
        <w:r w:rsidDel="00FF5110">
          <w:delText xml:space="preserve">Miscellaneous </w:delText>
        </w:r>
      </w:del>
      <w:r>
        <w:t xml:space="preserve">Articles about </w:t>
      </w:r>
      <w:del w:id="202" w:author="Carla O Alvarez" w:date="2025-03-28T10:40:00Z">
        <w:r w:rsidDel="00FF5110">
          <w:delText xml:space="preserve">C. </w:delText>
        </w:r>
      </w:del>
      <w:r>
        <w:t>Morton</w:t>
      </w:r>
      <w:del w:id="203" w:author="Carla O Alvarez" w:date="2025-03-28T10:40:00Z">
        <w:r w:rsidDel="00FF5110">
          <w:delText xml:space="preserve"> &amp; Miscellaneous</w:delText>
        </w:r>
      </w:del>
      <w:ins w:id="204" w:author="Carla O Alvarez" w:date="2025-03-28T10:40:00Z">
        <w:r w:rsidR="00FF5110">
          <w:t>,</w:t>
        </w:r>
      </w:ins>
      <w:r>
        <w:t xml:space="preserve"> </w:t>
      </w:r>
      <w:proofErr w:type="spellStart"/>
      <w:r>
        <w:t>Photos</w:t>
      </w:r>
      <w:ins w:id="205" w:author="Carla O Alvarez" w:date="2025-03-28T10:41:00Z">
        <w:r w:rsidR="00FF5110">
          <w:t>graphs</w:t>
        </w:r>
        <w:proofErr w:type="spellEnd"/>
        <w:r w:rsidR="00FF5110">
          <w:t>, and</w:t>
        </w:r>
      </w:ins>
      <w:del w:id="206" w:author="Carla O Alvarez" w:date="2025-03-28T10:41:00Z">
        <w:r w:rsidDel="00FF5110">
          <w:delText xml:space="preserve"> +</w:delText>
        </w:r>
      </w:del>
      <w:r>
        <w:t xml:space="preserve"> Documents, 1970-2019</w:t>
      </w:r>
    </w:p>
    <w:p w14:paraId="000001D0" w14:textId="77777777" w:rsidR="0086200C" w:rsidRDefault="009672CF">
      <w:pPr>
        <w:numPr>
          <w:ilvl w:val="0"/>
          <w:numId w:val="7"/>
        </w:numPr>
      </w:pPr>
      <w:r>
        <w:t>Texas General Land Office, 1985-1986</w:t>
      </w:r>
    </w:p>
    <w:p w14:paraId="000001D1" w14:textId="77777777" w:rsidR="0086200C" w:rsidRDefault="009672CF">
      <w:pPr>
        <w:numPr>
          <w:ilvl w:val="0"/>
          <w:numId w:val="7"/>
        </w:numPr>
      </w:pPr>
      <w:commentRangeStart w:id="207"/>
      <w:r>
        <w:t>Thessaloniki, Greek Fulbright May, 2019 --- Fulbright, Poland 2006-7, 1964-2019</w:t>
      </w:r>
      <w:commentRangeEnd w:id="207"/>
      <w:r w:rsidR="003A5A23">
        <w:rPr>
          <w:rStyle w:val="CommentReference"/>
        </w:rPr>
        <w:commentReference w:id="207"/>
      </w:r>
    </w:p>
    <w:p w14:paraId="000001D2" w14:textId="77777777" w:rsidR="0086200C" w:rsidRDefault="009672CF">
      <w:pPr>
        <w:numPr>
          <w:ilvl w:val="0"/>
          <w:numId w:val="7"/>
        </w:numPr>
      </w:pPr>
      <w:r>
        <w:t>Two Plays - Programs, undated</w:t>
      </w:r>
    </w:p>
    <w:p w14:paraId="000001D3" w14:textId="77777777" w:rsidR="0086200C" w:rsidRDefault="009672CF">
      <w:pPr>
        <w:numPr>
          <w:ilvl w:val="0"/>
          <w:numId w:val="7"/>
        </w:numPr>
      </w:pPr>
      <w:r>
        <w:t xml:space="preserve">Types of Drama: Plays and Contexts Seventh Edition Textbook, 1997 </w:t>
      </w:r>
    </w:p>
    <w:p w14:paraId="000001D4" w14:textId="02BBE6E8" w:rsidR="0086200C" w:rsidRDefault="009672CF">
      <w:pPr>
        <w:numPr>
          <w:ilvl w:val="0"/>
          <w:numId w:val="7"/>
        </w:numPr>
      </w:pPr>
      <w:del w:id="208" w:author="Carla O Alvarez" w:date="2025-03-28T10:41:00Z">
        <w:r w:rsidDel="00BC531B">
          <w:delText>[</w:delText>
        </w:r>
      </w:del>
      <w:r>
        <w:t>University of California Institute for Mexico and the United States</w:t>
      </w:r>
      <w:del w:id="209" w:author="Carla O Alvarez" w:date="2025-03-28T10:41:00Z">
        <w:r w:rsidDel="00BC531B">
          <w:delText>]</w:delText>
        </w:r>
      </w:del>
      <w:r>
        <w:t xml:space="preserve"> - </w:t>
      </w:r>
      <w:del w:id="210" w:author="Carla O Alvarez" w:date="2025-03-28T10:41:00Z">
        <w:r w:rsidDel="00BC531B">
          <w:delText>[</w:delText>
        </w:r>
      </w:del>
      <w:proofErr w:type="spellStart"/>
      <w:r>
        <w:t>Secretaria</w:t>
      </w:r>
      <w:proofErr w:type="spellEnd"/>
      <w:r>
        <w:t xml:space="preserve"> de </w:t>
      </w:r>
      <w:proofErr w:type="spellStart"/>
      <w:r>
        <w:t>Relaciones</w:t>
      </w:r>
      <w:proofErr w:type="spellEnd"/>
      <w:r>
        <w:t xml:space="preserve"> </w:t>
      </w:r>
      <w:proofErr w:type="spellStart"/>
      <w:r>
        <w:t>Exteriores</w:t>
      </w:r>
      <w:proofErr w:type="spellEnd"/>
      <w:del w:id="211" w:author="Carla O Alvarez" w:date="2025-03-28T10:41:00Z">
        <w:r w:rsidDel="00BC531B">
          <w:delText>]</w:delText>
        </w:r>
      </w:del>
      <w:r>
        <w:t xml:space="preserve"> </w:t>
      </w:r>
      <w:ins w:id="212" w:author="Carla O Alvarez" w:date="2025-03-28T10:41:00Z">
        <w:r w:rsidR="00BC531B">
          <w:t>(</w:t>
        </w:r>
      </w:ins>
      <w:r>
        <w:t>SRE</w:t>
      </w:r>
      <w:ins w:id="213" w:author="Carla O Alvarez" w:date="2025-03-28T10:41:00Z">
        <w:r w:rsidR="00BC531B">
          <w:t>)</w:t>
        </w:r>
      </w:ins>
      <w:r>
        <w:t xml:space="preserve"> Critical Issues Paper and Other Correspondence File, 1985-2001</w:t>
      </w:r>
    </w:p>
    <w:p w14:paraId="000001D5" w14:textId="57E0F4B0" w:rsidR="0086200C" w:rsidRDefault="009672CF">
      <w:pPr>
        <w:numPr>
          <w:ilvl w:val="0"/>
          <w:numId w:val="7"/>
        </w:numPr>
      </w:pPr>
      <w:del w:id="214" w:author="Carla O Alvarez" w:date="2025-03-28T10:42:00Z">
        <w:r w:rsidDel="003A5A23">
          <w:delText>[</w:delText>
        </w:r>
      </w:del>
      <w:r>
        <w:t>University of California at Los Angeles</w:t>
      </w:r>
      <w:del w:id="215" w:author="Carla O Alvarez" w:date="2025-03-28T10:42:00Z">
        <w:r w:rsidDel="003A5A23">
          <w:delText>]</w:delText>
        </w:r>
      </w:del>
      <w:r>
        <w:t xml:space="preserve"> Festival Documents, 2001-2002</w:t>
      </w:r>
    </w:p>
    <w:p w14:paraId="000001D6" w14:textId="77777777" w:rsidR="0086200C" w:rsidRDefault="009672CF">
      <w:pPr>
        <w:numPr>
          <w:ilvl w:val="0"/>
          <w:numId w:val="7"/>
        </w:numPr>
      </w:pPr>
      <w:del w:id="216" w:author="Carla O Alvarez" w:date="2025-03-28T10:42:00Z">
        <w:r w:rsidDel="003A5A23">
          <w:delText>[</w:delText>
        </w:r>
      </w:del>
      <w:r>
        <w:t>University of California at Santa Barbara</w:t>
      </w:r>
      <w:del w:id="217" w:author="Carla O Alvarez" w:date="2025-03-28T10:42:00Z">
        <w:r w:rsidDel="003A5A23">
          <w:delText>]</w:delText>
        </w:r>
      </w:del>
      <w:r>
        <w:t xml:space="preserve"> </w:t>
      </w:r>
      <w:commentRangeStart w:id="218"/>
      <w:r>
        <w:t xml:space="preserve">Miscellaneous </w:t>
      </w:r>
      <w:commentRangeEnd w:id="218"/>
      <w:r w:rsidR="00E700B3">
        <w:rPr>
          <w:rStyle w:val="CommentReference"/>
        </w:rPr>
        <w:commentReference w:id="218"/>
      </w:r>
      <w:r>
        <w:t>Projects, 1988-2000</w:t>
      </w:r>
    </w:p>
    <w:p w14:paraId="000001D7" w14:textId="77777777" w:rsidR="0086200C" w:rsidRDefault="009672CF">
      <w:pPr>
        <w:numPr>
          <w:ilvl w:val="0"/>
          <w:numId w:val="7"/>
        </w:numPr>
      </w:pPr>
      <w:r>
        <w:t>University of Oklahoma Press Correspondence, 2002-2018</w:t>
      </w:r>
    </w:p>
    <w:p w14:paraId="000001D8" w14:textId="77777777" w:rsidR="0086200C" w:rsidRDefault="009672CF">
      <w:pPr>
        <w:numPr>
          <w:ilvl w:val="0"/>
          <w:numId w:val="7"/>
        </w:numPr>
      </w:pPr>
      <w:r>
        <w:t>U</w:t>
      </w:r>
      <w:del w:id="219" w:author="Carla O Alvarez" w:date="2025-03-28T10:42:00Z">
        <w:r w:rsidDel="003A5A23">
          <w:delText>[</w:delText>
        </w:r>
      </w:del>
      <w:r>
        <w:t>nited States]</w:t>
      </w:r>
      <w:del w:id="220" w:author="Carla O Alvarez" w:date="2025-03-28T10:42:00Z">
        <w:r w:rsidDel="003A5A23">
          <w:delText>.</w:delText>
        </w:r>
      </w:del>
      <w:r>
        <w:t xml:space="preserve"> Mission Germany, 2006</w:t>
      </w:r>
    </w:p>
    <w:p w14:paraId="000001D9" w14:textId="758893DC" w:rsidR="0086200C" w:rsidRDefault="009672CF">
      <w:pPr>
        <w:numPr>
          <w:ilvl w:val="0"/>
          <w:numId w:val="7"/>
        </w:numPr>
      </w:pPr>
      <w:del w:id="221" w:author="Carla O Alvarez" w:date="2025-03-28T10:42:00Z">
        <w:r w:rsidDel="003A5A23">
          <w:delText>[</w:delText>
        </w:r>
      </w:del>
      <w:r>
        <w:t>United States Information Service</w:t>
      </w:r>
      <w:del w:id="222" w:author="Carla O Alvarez" w:date="2025-03-28T10:42:00Z">
        <w:r w:rsidDel="003A5A23">
          <w:delText>]</w:delText>
        </w:r>
      </w:del>
      <w:ins w:id="223" w:author="Carla O Alvarez" w:date="2025-03-28T10:45:00Z">
        <w:r w:rsidR="00F46EFE">
          <w:t>,</w:t>
        </w:r>
      </w:ins>
      <w:r>
        <w:t xml:space="preserve"> Tegucigalpa, Honduras, 1994-2002</w:t>
      </w:r>
    </w:p>
    <w:p w14:paraId="000001DA" w14:textId="77777777" w:rsidR="0086200C" w:rsidRDefault="009672CF">
      <w:pPr>
        <w:numPr>
          <w:ilvl w:val="0"/>
          <w:numId w:val="7"/>
        </w:numPr>
      </w:pPr>
      <w:del w:id="224" w:author="Carla O Alvarez" w:date="2025-03-28T10:42:00Z">
        <w:r w:rsidDel="003A5A23">
          <w:delText>[</w:delText>
        </w:r>
      </w:del>
      <w:r>
        <w:t>University of Texas at</w:t>
      </w:r>
      <w:del w:id="225" w:author="Carla O Alvarez" w:date="2025-03-28T10:43:00Z">
        <w:r w:rsidDel="003A5A23">
          <w:delText>]</w:delText>
        </w:r>
      </w:del>
      <w:r>
        <w:t xml:space="preserve"> Austin PhD Program, 1981-1987</w:t>
      </w:r>
    </w:p>
    <w:p w14:paraId="000001DB" w14:textId="77777777" w:rsidR="0086200C" w:rsidRDefault="009672CF">
      <w:pPr>
        <w:numPr>
          <w:ilvl w:val="0"/>
          <w:numId w:val="7"/>
        </w:numPr>
      </w:pPr>
      <w:r>
        <w:t>Visiting Professor University of Warsaw, 2014</w:t>
      </w:r>
    </w:p>
    <w:p w14:paraId="000001DC" w14:textId="77777777" w:rsidR="0086200C" w:rsidRDefault="009672CF">
      <w:pPr>
        <w:numPr>
          <w:ilvl w:val="0"/>
          <w:numId w:val="7"/>
        </w:numPr>
      </w:pPr>
      <w:r>
        <w:t>Workshops/Conferences, 2003-2017</w:t>
      </w:r>
    </w:p>
    <w:p w14:paraId="000001DD" w14:textId="77777777" w:rsidR="0086200C" w:rsidRDefault="0086200C">
      <w:pPr>
        <w:rPr>
          <w:b/>
          <w:u w:val="single"/>
        </w:rPr>
      </w:pPr>
    </w:p>
    <w:p w14:paraId="000001DE" w14:textId="77777777" w:rsidR="0086200C" w:rsidRDefault="009672CF">
      <w:pPr>
        <w:rPr>
          <w:b/>
          <w:u w:val="single"/>
        </w:rPr>
      </w:pPr>
      <w:r>
        <w:rPr>
          <w:b/>
          <w:u w:val="single"/>
        </w:rPr>
        <w:t>SERIES V. Personal Materials, 1960-2018</w:t>
      </w:r>
    </w:p>
    <w:p w14:paraId="000001DF" w14:textId="77777777" w:rsidR="0086200C" w:rsidRDefault="0086200C">
      <w:pPr>
        <w:ind w:left="720"/>
        <w:rPr>
          <w:b/>
          <w:u w:val="single"/>
        </w:rPr>
      </w:pPr>
    </w:p>
    <w:p w14:paraId="000001E0" w14:textId="77777777" w:rsidR="0086200C" w:rsidRDefault="009672CF">
      <w:pPr>
        <w:ind w:left="720"/>
      </w:pPr>
      <w:r>
        <w:rPr>
          <w:u w:val="single"/>
        </w:rPr>
        <w:t>Box 10</w:t>
      </w:r>
    </w:p>
    <w:p w14:paraId="000001E1" w14:textId="77777777" w:rsidR="0086200C" w:rsidRDefault="0086200C"/>
    <w:p w14:paraId="000001E2" w14:textId="77777777" w:rsidR="0086200C" w:rsidRDefault="009672CF">
      <w:pPr>
        <w:numPr>
          <w:ilvl w:val="0"/>
          <w:numId w:val="2"/>
        </w:numPr>
      </w:pPr>
      <w:r>
        <w:lastRenderedPageBreak/>
        <w:t>Academic Writing, 1990-1998</w:t>
      </w:r>
    </w:p>
    <w:p w14:paraId="000001E3" w14:textId="77777777" w:rsidR="0086200C" w:rsidRDefault="009672CF">
      <w:pPr>
        <w:numPr>
          <w:ilvl w:val="0"/>
          <w:numId w:val="2"/>
        </w:numPr>
      </w:pPr>
      <w:r>
        <w:t>Academic Writing about Carlos Morton, undated</w:t>
      </w:r>
    </w:p>
    <w:p w14:paraId="000001E4" w14:textId="77777777" w:rsidR="0086200C" w:rsidRDefault="009672CF">
      <w:pPr>
        <w:numPr>
          <w:ilvl w:val="0"/>
          <w:numId w:val="2"/>
        </w:numPr>
      </w:pPr>
      <w:r>
        <w:t>Academic Writing about Carlos Morton, 2008</w:t>
      </w:r>
    </w:p>
    <w:p w14:paraId="000001E5" w14:textId="68DAE546" w:rsidR="0086200C" w:rsidRDefault="009672CF">
      <w:pPr>
        <w:numPr>
          <w:ilvl w:val="0"/>
          <w:numId w:val="2"/>
        </w:numPr>
      </w:pPr>
      <w:r>
        <w:t xml:space="preserve">Album of Production Photos </w:t>
      </w:r>
      <w:del w:id="226" w:author="Carla O Alvarez" w:date="2025-03-28T10:45:00Z">
        <w:r w:rsidDel="00D43759">
          <w:delText xml:space="preserve">&amp; </w:delText>
        </w:r>
      </w:del>
      <w:ins w:id="227" w:author="Carla O Alvarez" w:date="2025-03-28T10:45:00Z">
        <w:r w:rsidR="00D43759">
          <w:t xml:space="preserve">and </w:t>
        </w:r>
      </w:ins>
      <w:r>
        <w:t>Newspaper Clippings, 1970-2000</w:t>
      </w:r>
    </w:p>
    <w:p w14:paraId="000001E6" w14:textId="55243B48" w:rsidR="0086200C" w:rsidRDefault="009672CF">
      <w:pPr>
        <w:numPr>
          <w:ilvl w:val="0"/>
          <w:numId w:val="2"/>
        </w:numPr>
      </w:pPr>
      <w:r>
        <w:t xml:space="preserve">Articles </w:t>
      </w:r>
      <w:del w:id="228" w:author="Carla O Alvarez" w:date="2025-03-28T10:45:00Z">
        <w:r w:rsidDel="00D43759">
          <w:delText xml:space="preserve">+ </w:delText>
        </w:r>
      </w:del>
      <w:ins w:id="229" w:author="Carla O Alvarez" w:date="2025-03-28T10:45:00Z">
        <w:r w:rsidR="00D43759">
          <w:t xml:space="preserve">and </w:t>
        </w:r>
      </w:ins>
      <w:r>
        <w:t xml:space="preserve">Personal Correspondence: Chicano/Latino Authors </w:t>
      </w:r>
      <w:del w:id="230" w:author="Carla O Alvarez" w:date="2025-03-28T10:45:00Z">
        <w:r w:rsidDel="00D43759">
          <w:delText xml:space="preserve">+ </w:delText>
        </w:r>
      </w:del>
      <w:ins w:id="231" w:author="Carla O Alvarez" w:date="2025-03-28T10:45:00Z">
        <w:r w:rsidR="00D43759">
          <w:t xml:space="preserve">and </w:t>
        </w:r>
      </w:ins>
      <w:r>
        <w:t>Directors, Politicians, Other Chicano Literature Memos, 1972-2015</w:t>
      </w:r>
    </w:p>
    <w:p w14:paraId="000001E7" w14:textId="77777777" w:rsidR="0086200C" w:rsidRDefault="009672CF">
      <w:pPr>
        <w:numPr>
          <w:ilvl w:val="0"/>
          <w:numId w:val="2"/>
        </w:numPr>
      </w:pPr>
      <w:r>
        <w:t>Astrological Chart for Carlos Morton by Romulus Zamora, undated</w:t>
      </w:r>
    </w:p>
    <w:p w14:paraId="000001E8" w14:textId="77777777" w:rsidR="0086200C" w:rsidRDefault="009672CF">
      <w:pPr>
        <w:numPr>
          <w:ilvl w:val="0"/>
          <w:numId w:val="2"/>
        </w:numPr>
      </w:pPr>
      <w:r>
        <w:t>Authors of the Pass of the North, 1999</w:t>
      </w:r>
    </w:p>
    <w:p w14:paraId="000001E9" w14:textId="77777777" w:rsidR="0086200C" w:rsidRDefault="009672CF">
      <w:pPr>
        <w:numPr>
          <w:ilvl w:val="0"/>
          <w:numId w:val="2"/>
        </w:numPr>
      </w:pPr>
      <w:r>
        <w:t>Awards, 1960-2018</w:t>
      </w:r>
    </w:p>
    <w:p w14:paraId="000001EA" w14:textId="2146BF2C" w:rsidR="0086200C" w:rsidRDefault="009672CF">
      <w:pPr>
        <w:numPr>
          <w:ilvl w:val="0"/>
          <w:numId w:val="2"/>
        </w:numPr>
      </w:pPr>
      <w:commentRangeStart w:id="232"/>
      <w:proofErr w:type="spellStart"/>
      <w:r>
        <w:t>Brujula</w:t>
      </w:r>
      <w:commentRangeEnd w:id="232"/>
      <w:proofErr w:type="spellEnd"/>
      <w:r w:rsidR="00217D2C">
        <w:rPr>
          <w:rStyle w:val="CommentReference"/>
        </w:rPr>
        <w:commentReference w:id="232"/>
      </w:r>
      <w:r>
        <w:t xml:space="preserve">: Special Issue of OLLANTAY Theater Magazine </w:t>
      </w:r>
      <w:ins w:id="233" w:author="Carla O Alvarez" w:date="2025-03-28T10:46:00Z">
        <w:r w:rsidR="001C2BFD">
          <w:t>(</w:t>
        </w:r>
      </w:ins>
      <w:r>
        <w:t>Vol IV, NO. 1</w:t>
      </w:r>
      <w:ins w:id="234" w:author="Carla O Alvarez" w:date="2025-03-28T10:46:00Z">
        <w:r w:rsidR="001C2BFD">
          <w:t>,</w:t>
        </w:r>
      </w:ins>
      <w:r>
        <w:t xml:space="preserve"> 1996</w:t>
      </w:r>
      <w:ins w:id="235" w:author="Carla O Alvarez" w:date="2025-03-28T10:46:00Z">
        <w:r w:rsidR="001C2BFD">
          <w:t>)</w:t>
        </w:r>
      </w:ins>
      <w:r>
        <w:t xml:space="preserve"> </w:t>
      </w:r>
      <w:del w:id="236" w:author="Carla O Alvarez" w:date="2025-03-28T10:46:00Z">
        <w:r w:rsidDel="00217D2C">
          <w:delText xml:space="preserve">--- </w:delText>
        </w:r>
      </w:del>
      <w:ins w:id="237" w:author="Carla O Alvarez" w:date="2025-03-28T10:47:00Z">
        <w:r w:rsidR="00217D2C">
          <w:t xml:space="preserve">with </w:t>
        </w:r>
      </w:ins>
      <w:r>
        <w:t xml:space="preserve">Guest Editors Carlos Morton </w:t>
      </w:r>
      <w:del w:id="238" w:author="Carla O Alvarez" w:date="2025-03-28T10:47:00Z">
        <w:r w:rsidDel="00217D2C">
          <w:delText xml:space="preserve">+ </w:delText>
        </w:r>
      </w:del>
      <w:ins w:id="239" w:author="Carla O Alvarez" w:date="2025-03-28T10:47:00Z">
        <w:r w:rsidR="00217D2C">
          <w:t xml:space="preserve">and </w:t>
        </w:r>
      </w:ins>
      <w:r>
        <w:t>Lee A. Daniel, 1992-1997</w:t>
      </w:r>
    </w:p>
    <w:p w14:paraId="000001EB" w14:textId="77777777" w:rsidR="0086200C" w:rsidRDefault="009672CF">
      <w:pPr>
        <w:numPr>
          <w:ilvl w:val="0"/>
          <w:numId w:val="2"/>
        </w:numPr>
      </w:pPr>
      <w:r>
        <w:t>Carnaval of New Latino/a Work, 2015</w:t>
      </w:r>
    </w:p>
    <w:p w14:paraId="000001EC" w14:textId="77777777" w:rsidR="0086200C" w:rsidRDefault="009672CF">
      <w:pPr>
        <w:numPr>
          <w:ilvl w:val="0"/>
          <w:numId w:val="2"/>
        </w:numPr>
      </w:pPr>
      <w:r>
        <w:t>Curatorial Work, undated</w:t>
      </w:r>
    </w:p>
    <w:p w14:paraId="000001ED" w14:textId="77777777" w:rsidR="0086200C" w:rsidRDefault="009672CF">
      <w:pPr>
        <w:numPr>
          <w:ilvl w:val="0"/>
          <w:numId w:val="2"/>
        </w:numPr>
      </w:pPr>
      <w:r>
        <w:t>Essays, Newspapers, Articles about the Author, 1988</w:t>
      </w:r>
    </w:p>
    <w:p w14:paraId="000001EE" w14:textId="77777777" w:rsidR="0086200C" w:rsidRDefault="009672CF">
      <w:pPr>
        <w:numPr>
          <w:ilvl w:val="0"/>
          <w:numId w:val="2"/>
        </w:numPr>
      </w:pPr>
      <w:proofErr w:type="gramStart"/>
      <w:r>
        <w:t>Non Play</w:t>
      </w:r>
      <w:proofErr w:type="gramEnd"/>
      <w:r>
        <w:t xml:space="preserve"> Press and Awards, 1970-2013</w:t>
      </w:r>
    </w:p>
    <w:p w14:paraId="000001EF" w14:textId="77777777" w:rsidR="0086200C" w:rsidRDefault="009672CF">
      <w:pPr>
        <w:numPr>
          <w:ilvl w:val="0"/>
          <w:numId w:val="2"/>
        </w:numPr>
      </w:pPr>
      <w:r>
        <w:t>Professor Lee Daniel Texas Christian University Writing About Carlos Morton, 1987</w:t>
      </w:r>
    </w:p>
    <w:p w14:paraId="000001F0" w14:textId="77777777" w:rsidR="0086200C" w:rsidRDefault="009672CF">
      <w:pPr>
        <w:numPr>
          <w:ilvl w:val="0"/>
          <w:numId w:val="2"/>
        </w:numPr>
      </w:pPr>
      <w:commentRangeStart w:id="240"/>
      <w:r>
        <w:t>Vietnam</w:t>
      </w:r>
      <w:commentRangeEnd w:id="240"/>
      <w:r w:rsidR="00FF180B">
        <w:rPr>
          <w:rStyle w:val="CommentReference"/>
        </w:rPr>
        <w:commentReference w:id="240"/>
      </w:r>
      <w:r>
        <w:t>, 2018</w:t>
      </w:r>
    </w:p>
    <w:p w14:paraId="000001F1" w14:textId="77777777" w:rsidR="0086200C" w:rsidRDefault="0086200C">
      <w:pPr>
        <w:ind w:left="720"/>
      </w:pPr>
    </w:p>
    <w:p w14:paraId="000001F2" w14:textId="77777777" w:rsidR="0086200C" w:rsidRDefault="009672CF">
      <w:pPr>
        <w:rPr>
          <w:b/>
          <w:u w:val="single"/>
        </w:rPr>
      </w:pPr>
      <w:r>
        <w:rPr>
          <w:b/>
          <w:u w:val="single"/>
        </w:rPr>
        <w:t xml:space="preserve">SERIES VI. </w:t>
      </w:r>
      <w:commentRangeStart w:id="241"/>
      <w:r>
        <w:rPr>
          <w:b/>
          <w:u w:val="single"/>
        </w:rPr>
        <w:t>Audiovisual Materials</w:t>
      </w:r>
      <w:commentRangeEnd w:id="241"/>
      <w:r w:rsidR="007F3349">
        <w:rPr>
          <w:rStyle w:val="CommentReference"/>
        </w:rPr>
        <w:commentReference w:id="241"/>
      </w:r>
      <w:r>
        <w:rPr>
          <w:b/>
          <w:u w:val="single"/>
        </w:rPr>
        <w:t>, 1981-1997</w:t>
      </w:r>
    </w:p>
    <w:p w14:paraId="000001F3" w14:textId="77777777" w:rsidR="0086200C" w:rsidRDefault="0086200C">
      <w:pPr>
        <w:rPr>
          <w:b/>
          <w:u w:val="single"/>
        </w:rPr>
      </w:pPr>
    </w:p>
    <w:p w14:paraId="000001F4" w14:textId="77777777" w:rsidR="0086200C" w:rsidRDefault="009672CF">
      <w:r>
        <w:tab/>
      </w:r>
      <w:r>
        <w:rPr>
          <w:u w:val="single"/>
        </w:rPr>
        <w:t>Box 10</w:t>
      </w:r>
    </w:p>
    <w:p w14:paraId="000001F5" w14:textId="77777777" w:rsidR="0086200C" w:rsidRDefault="0086200C"/>
    <w:p w14:paraId="000001F6" w14:textId="77777777" w:rsidR="0086200C" w:rsidRDefault="009672CF">
      <w:pPr>
        <w:numPr>
          <w:ilvl w:val="0"/>
          <w:numId w:val="2"/>
        </w:numPr>
      </w:pPr>
      <w:r>
        <w:t xml:space="preserve">Cuba </w:t>
      </w:r>
      <w:commentRangeStart w:id="242"/>
      <w:r>
        <w:t>Photo Slides</w:t>
      </w:r>
      <w:commentRangeEnd w:id="242"/>
      <w:r w:rsidR="00C64613">
        <w:rPr>
          <w:rStyle w:val="CommentReference"/>
        </w:rPr>
        <w:commentReference w:id="242"/>
      </w:r>
      <w:r>
        <w:t>, 1981</w:t>
      </w:r>
    </w:p>
    <w:p w14:paraId="000001F7" w14:textId="738DB2A1" w:rsidR="0086200C" w:rsidRDefault="009672CF">
      <w:pPr>
        <w:numPr>
          <w:ilvl w:val="0"/>
          <w:numId w:val="2"/>
        </w:numPr>
      </w:pPr>
      <w:commentRangeStart w:id="243"/>
      <w:r>
        <w:t>Cuba Photo Slides</w:t>
      </w:r>
      <w:del w:id="244" w:author="Carla O Alvarez" w:date="2025-03-28T10:49:00Z">
        <w:r w:rsidDel="00FF180B">
          <w:delText xml:space="preserve"> Aug[ust]</w:delText>
        </w:r>
      </w:del>
      <w:r>
        <w:t xml:space="preserve">, </w:t>
      </w:r>
      <w:commentRangeStart w:id="245"/>
      <w:r>
        <w:t>1981</w:t>
      </w:r>
      <w:ins w:id="246" w:author="Carla O Alvarez" w:date="2025-03-28T10:48:00Z">
        <w:r w:rsidR="00FF180B">
          <w:t xml:space="preserve"> August</w:t>
        </w:r>
      </w:ins>
      <w:commentRangeEnd w:id="245"/>
      <w:ins w:id="247" w:author="Carla O Alvarez" w:date="2025-03-28T10:49:00Z">
        <w:r w:rsidR="003E50DC">
          <w:rPr>
            <w:rStyle w:val="CommentReference"/>
          </w:rPr>
          <w:commentReference w:id="245"/>
        </w:r>
      </w:ins>
    </w:p>
    <w:p w14:paraId="000001F8" w14:textId="643944CF" w:rsidR="0086200C" w:rsidRDefault="009672CF">
      <w:pPr>
        <w:numPr>
          <w:ilvl w:val="0"/>
          <w:numId w:val="2"/>
        </w:numPr>
      </w:pPr>
      <w:r>
        <w:t>Cuba Photo Slides</w:t>
      </w:r>
      <w:del w:id="248" w:author="Carla O Alvarez" w:date="2025-03-28T10:49:00Z">
        <w:r w:rsidDel="003E50DC">
          <w:delText xml:space="preserve"> August</w:delText>
        </w:r>
      </w:del>
      <w:r>
        <w:t>, 1981</w:t>
      </w:r>
      <w:ins w:id="249" w:author="Carla O Alvarez" w:date="2025-03-28T10:49:00Z">
        <w:r w:rsidR="003E50DC">
          <w:t xml:space="preserve"> August</w:t>
        </w:r>
      </w:ins>
      <w:commentRangeEnd w:id="243"/>
      <w:ins w:id="250" w:author="Carla O Alvarez" w:date="2025-03-28T10:50:00Z">
        <w:r w:rsidR="003E50DC">
          <w:rPr>
            <w:rStyle w:val="CommentReference"/>
          </w:rPr>
          <w:commentReference w:id="243"/>
        </w:r>
      </w:ins>
    </w:p>
    <w:p w14:paraId="000001F9" w14:textId="05892A7B" w:rsidR="0086200C" w:rsidRPr="001476AF" w:rsidRDefault="009672CF">
      <w:pPr>
        <w:numPr>
          <w:ilvl w:val="0"/>
          <w:numId w:val="2"/>
        </w:numPr>
        <w:rPr>
          <w:lang w:val="es-MX"/>
        </w:rPr>
      </w:pPr>
      <w:r w:rsidRPr="001476AF">
        <w:rPr>
          <w:lang w:val="es-MX"/>
        </w:rPr>
        <w:t>Grabados en Instituto Mexicano de la Radio - Novela '</w:t>
      </w:r>
      <w:r w:rsidRPr="001476AF">
        <w:rPr>
          <w:i/>
          <w:lang w:val="es-MX"/>
        </w:rPr>
        <w:t xml:space="preserve">Eres un </w:t>
      </w:r>
      <w:del w:id="251" w:author="Carla O Alvarez" w:date="2025-03-28T10:51:00Z">
        <w:r w:rsidRPr="001476AF" w:rsidDel="00BD2E56">
          <w:rPr>
            <w:i/>
            <w:lang w:val="es-MX"/>
          </w:rPr>
          <w:delText>Sueno</w:delText>
        </w:r>
        <w:r w:rsidRPr="001476AF" w:rsidDel="00BD2E56">
          <w:rPr>
            <w:lang w:val="es-MX"/>
          </w:rPr>
          <w:delText xml:space="preserve">' </w:delText>
        </w:r>
      </w:del>
      <w:ins w:id="252" w:author="Carla O Alvarez" w:date="2025-03-28T10:51:00Z">
        <w:r w:rsidR="00BD2E56" w:rsidRPr="001476AF">
          <w:rPr>
            <w:i/>
            <w:lang w:val="es-MX"/>
          </w:rPr>
          <w:t>Sue</w:t>
        </w:r>
        <w:r w:rsidR="00BD2E56">
          <w:rPr>
            <w:i/>
            <w:lang w:val="es-MX"/>
          </w:rPr>
          <w:t>ñ</w:t>
        </w:r>
        <w:r w:rsidR="00BD2E56" w:rsidRPr="001476AF">
          <w:rPr>
            <w:i/>
            <w:lang w:val="es-MX"/>
          </w:rPr>
          <w:t>o</w:t>
        </w:r>
        <w:r w:rsidR="00BD2E56" w:rsidRPr="001476AF">
          <w:rPr>
            <w:lang w:val="es-MX"/>
          </w:rPr>
          <w:t xml:space="preserve">' </w:t>
        </w:r>
      </w:ins>
      <w:proofErr w:type="spellStart"/>
      <w:r w:rsidRPr="001476AF">
        <w:rPr>
          <w:lang w:val="es-MX"/>
        </w:rPr>
        <w:t>Mexico</w:t>
      </w:r>
      <w:proofErr w:type="spellEnd"/>
      <w:r w:rsidRPr="001476AF">
        <w:rPr>
          <w:lang w:val="es-MX"/>
        </w:rPr>
        <w:t xml:space="preserve">, </w:t>
      </w:r>
      <w:proofErr w:type="spellStart"/>
      <w:r w:rsidRPr="001476AF">
        <w:rPr>
          <w:lang w:val="es-MX"/>
        </w:rPr>
        <w:t>undated</w:t>
      </w:r>
      <w:proofErr w:type="spellEnd"/>
    </w:p>
    <w:p w14:paraId="000001FA" w14:textId="77777777" w:rsidR="0086200C" w:rsidRDefault="009672CF">
      <w:pPr>
        <w:numPr>
          <w:ilvl w:val="0"/>
          <w:numId w:val="2"/>
        </w:numPr>
      </w:pPr>
      <w:proofErr w:type="spellStart"/>
      <w:r>
        <w:t>Historieta</w:t>
      </w:r>
      <w:proofErr w:type="spellEnd"/>
      <w:r>
        <w:t xml:space="preserve"> Slides, undated</w:t>
      </w:r>
    </w:p>
    <w:p w14:paraId="000001FB" w14:textId="4EF65057" w:rsidR="0086200C" w:rsidRDefault="009672CF">
      <w:pPr>
        <w:numPr>
          <w:ilvl w:val="0"/>
          <w:numId w:val="2"/>
        </w:numPr>
      </w:pPr>
      <w:commentRangeStart w:id="253"/>
      <w:r>
        <w:t xml:space="preserve">Miscellaneous </w:t>
      </w:r>
      <w:commentRangeEnd w:id="253"/>
      <w:r w:rsidR="000C6A10">
        <w:rPr>
          <w:rStyle w:val="CommentReference"/>
        </w:rPr>
        <w:commentReference w:id="253"/>
      </w:r>
      <w:proofErr w:type="spellStart"/>
      <w:r>
        <w:t>Photos</w:t>
      </w:r>
      <w:ins w:id="254" w:author="Carla O Alvarez" w:date="2025-03-28T10:57:00Z">
        <w:r w:rsidR="0099658E">
          <w:t>graphs</w:t>
        </w:r>
      </w:ins>
      <w:proofErr w:type="spellEnd"/>
      <w:r>
        <w:t xml:space="preserve"> </w:t>
      </w:r>
      <w:del w:id="255" w:author="Carla O Alvarez" w:date="2025-03-28T10:57:00Z">
        <w:r w:rsidDel="0099658E">
          <w:delText xml:space="preserve">+ </w:delText>
        </w:r>
      </w:del>
      <w:ins w:id="256" w:author="Carla O Alvarez" w:date="2025-03-28T10:57:00Z">
        <w:r w:rsidR="0099658E">
          <w:t xml:space="preserve">and </w:t>
        </w:r>
      </w:ins>
      <w:r>
        <w:t>Programs, 1981-1983 &amp; undated</w:t>
      </w:r>
    </w:p>
    <w:p w14:paraId="000001FC" w14:textId="5A1008D3" w:rsidR="0086200C" w:rsidRDefault="009672CF">
      <w:pPr>
        <w:numPr>
          <w:ilvl w:val="0"/>
          <w:numId w:val="2"/>
        </w:numPr>
      </w:pPr>
      <w:r>
        <w:t>Nicaragua Photo Slides</w:t>
      </w:r>
      <w:ins w:id="257" w:author="Carla O Alvarez" w:date="2025-03-28T10:57:00Z">
        <w:r w:rsidR="000068E0">
          <w:t xml:space="preserve"> (1 of 3)</w:t>
        </w:r>
      </w:ins>
      <w:r>
        <w:t>, 1983</w:t>
      </w:r>
      <w:del w:id="258" w:author="Carla O Alvarez" w:date="2025-03-28T10:58:00Z">
        <w:r w:rsidDel="000068E0">
          <w:delText xml:space="preserve"> (1 of 3)</w:delText>
        </w:r>
      </w:del>
    </w:p>
    <w:p w14:paraId="000001FD" w14:textId="342F704E" w:rsidR="0086200C" w:rsidRDefault="009672CF">
      <w:pPr>
        <w:numPr>
          <w:ilvl w:val="0"/>
          <w:numId w:val="2"/>
        </w:numPr>
      </w:pPr>
      <w:r>
        <w:t>Nicaragua Photo Slides</w:t>
      </w:r>
      <w:ins w:id="259" w:author="Carla O Alvarez" w:date="2025-03-28T10:57:00Z">
        <w:r w:rsidR="000068E0">
          <w:t xml:space="preserve"> (2 of 3)</w:t>
        </w:r>
      </w:ins>
      <w:r>
        <w:t>, 1983</w:t>
      </w:r>
      <w:del w:id="260" w:author="Carla O Alvarez" w:date="2025-03-28T10:58:00Z">
        <w:r w:rsidDel="000068E0">
          <w:delText xml:space="preserve"> (2 of 3)</w:delText>
        </w:r>
      </w:del>
    </w:p>
    <w:p w14:paraId="000001FE" w14:textId="1AF423A0" w:rsidR="0086200C" w:rsidRDefault="009672CF">
      <w:pPr>
        <w:numPr>
          <w:ilvl w:val="0"/>
          <w:numId w:val="2"/>
        </w:numPr>
      </w:pPr>
      <w:r>
        <w:t>Nicaragua Photo Slides</w:t>
      </w:r>
      <w:ins w:id="261" w:author="Carla O Alvarez" w:date="2025-03-28T10:57:00Z">
        <w:r w:rsidR="000068E0">
          <w:t xml:space="preserve"> </w:t>
        </w:r>
      </w:ins>
      <w:ins w:id="262" w:author="Carla O Alvarez" w:date="2025-03-28T10:58:00Z">
        <w:r w:rsidR="000068E0">
          <w:t>(3 of 3)</w:t>
        </w:r>
      </w:ins>
      <w:r>
        <w:t>, 1983</w:t>
      </w:r>
      <w:del w:id="263" w:author="Carla O Alvarez" w:date="2025-03-28T10:58:00Z">
        <w:r w:rsidDel="000068E0">
          <w:delText xml:space="preserve"> (3 of 3)</w:delText>
        </w:r>
      </w:del>
    </w:p>
    <w:p w14:paraId="000001FF" w14:textId="685B6EC5" w:rsidR="0086200C" w:rsidRDefault="009672CF">
      <w:pPr>
        <w:numPr>
          <w:ilvl w:val="0"/>
          <w:numId w:val="2"/>
        </w:numPr>
      </w:pPr>
      <w:r>
        <w:t>Photo</w:t>
      </w:r>
      <w:ins w:id="264" w:author="Carla O Alvarez" w:date="2025-03-28T10:57:00Z">
        <w:r w:rsidR="0099658E">
          <w:t>graph</w:t>
        </w:r>
      </w:ins>
      <w:r>
        <w:t xml:space="preserve"> Album of </w:t>
      </w:r>
      <w:r>
        <w:rPr>
          <w:i/>
        </w:rPr>
        <w:t>Profane Games</w:t>
      </w:r>
      <w:r>
        <w:t xml:space="preserve">, </w:t>
      </w:r>
      <w:r>
        <w:rPr>
          <w:i/>
        </w:rPr>
        <w:t>The Tale</w:t>
      </w:r>
      <w:r>
        <w:t>, and Other Productions Translated by Carlos Morton, 1989-1996</w:t>
      </w:r>
    </w:p>
    <w:p w14:paraId="00000200" w14:textId="72FD14A6" w:rsidR="0086200C" w:rsidRDefault="009672CF">
      <w:pPr>
        <w:numPr>
          <w:ilvl w:val="0"/>
          <w:numId w:val="2"/>
        </w:numPr>
      </w:pPr>
      <w:r>
        <w:t>Photographic Prints of Un</w:t>
      </w:r>
      <w:ins w:id="265" w:author="Carla O Alvarez" w:date="2025-03-28T10:52:00Z">
        <w:r w:rsidR="009E6ADE">
          <w:t>identified</w:t>
        </w:r>
      </w:ins>
      <w:del w:id="266" w:author="Carla O Alvarez" w:date="2025-03-28T10:52:00Z">
        <w:r w:rsidDel="009E6ADE">
          <w:delText>named</w:delText>
        </w:r>
      </w:del>
      <w:r>
        <w:t xml:space="preserve"> Carlos Morton Productions, undated</w:t>
      </w:r>
    </w:p>
    <w:p w14:paraId="00000201" w14:textId="77777777" w:rsidR="0086200C" w:rsidRDefault="009672CF">
      <w:pPr>
        <w:numPr>
          <w:ilvl w:val="0"/>
          <w:numId w:val="2"/>
        </w:numPr>
      </w:pPr>
      <w:r>
        <w:t>Photographs of Performance, undated</w:t>
      </w:r>
    </w:p>
    <w:p w14:paraId="00000202" w14:textId="77777777" w:rsidR="0086200C" w:rsidRDefault="009672CF">
      <w:pPr>
        <w:numPr>
          <w:ilvl w:val="0"/>
          <w:numId w:val="2"/>
        </w:numPr>
      </w:pPr>
      <w:r>
        <w:t>San Antonio Slides, 1983</w:t>
      </w:r>
    </w:p>
    <w:p w14:paraId="00000203" w14:textId="17816CAF" w:rsidR="0086200C" w:rsidRDefault="009672CF">
      <w:pPr>
        <w:numPr>
          <w:ilvl w:val="0"/>
          <w:numId w:val="2"/>
        </w:numPr>
      </w:pPr>
      <w:commentRangeStart w:id="267"/>
      <w:r>
        <w:t>Tapes</w:t>
      </w:r>
      <w:del w:id="268" w:author="Carla O Alvarez" w:date="2025-03-28T10:59:00Z">
        <w:r w:rsidDel="00505724">
          <w:delText>:</w:delText>
        </w:r>
      </w:del>
      <w:ins w:id="269" w:author="Carla O Alvarez" w:date="2025-03-28T11:00:00Z">
        <w:r w:rsidR="00AA736D">
          <w:t xml:space="preserve"> </w:t>
        </w:r>
      </w:ins>
      <w:ins w:id="270" w:author="Carla O Alvarez" w:date="2025-03-28T10:59:00Z">
        <w:r w:rsidR="00505724">
          <w:t>of</w:t>
        </w:r>
      </w:ins>
      <w:r>
        <w:t xml:space="preserve"> </w:t>
      </w:r>
      <w:commentRangeEnd w:id="267"/>
      <w:r w:rsidR="0022038B">
        <w:rPr>
          <w:rStyle w:val="CommentReference"/>
        </w:rPr>
        <w:commentReference w:id="267"/>
      </w:r>
      <w:r>
        <w:t>Interviews Conducted by Carlos Morton for Articles + Plays, 1987-1997</w:t>
      </w:r>
    </w:p>
    <w:p w14:paraId="00000204" w14:textId="77777777" w:rsidR="0086200C" w:rsidRDefault="0086200C">
      <w:pPr>
        <w:ind w:left="720"/>
        <w:rPr>
          <w:b/>
          <w:u w:val="single"/>
        </w:rPr>
      </w:pPr>
    </w:p>
    <w:p w14:paraId="00000205" w14:textId="77777777" w:rsidR="0086200C" w:rsidRDefault="009672CF">
      <w:pPr>
        <w:rPr>
          <w:b/>
          <w:u w:val="single"/>
          <w:shd w:val="clear" w:color="auto" w:fill="F4CCCC"/>
        </w:rPr>
      </w:pPr>
      <w:r>
        <w:rPr>
          <w:b/>
          <w:u w:val="single"/>
        </w:rPr>
        <w:t>SERIES VII. Oversize Materials, 2001-2014</w:t>
      </w:r>
    </w:p>
    <w:p w14:paraId="00000206" w14:textId="77777777" w:rsidR="0086200C" w:rsidRDefault="0086200C">
      <w:pPr>
        <w:rPr>
          <w:b/>
          <w:u w:val="single"/>
        </w:rPr>
      </w:pPr>
    </w:p>
    <w:p w14:paraId="00000207" w14:textId="77777777" w:rsidR="0086200C" w:rsidRDefault="009672CF">
      <w:r>
        <w:tab/>
      </w:r>
      <w:r>
        <w:rPr>
          <w:u w:val="single"/>
        </w:rPr>
        <w:t>Box 11</w:t>
      </w:r>
    </w:p>
    <w:p w14:paraId="00000208" w14:textId="77777777" w:rsidR="0086200C" w:rsidRDefault="0086200C"/>
    <w:p w14:paraId="00000209" w14:textId="77777777" w:rsidR="0086200C" w:rsidRDefault="009672CF">
      <w:pPr>
        <w:numPr>
          <w:ilvl w:val="0"/>
          <w:numId w:val="6"/>
        </w:numPr>
      </w:pPr>
      <w:r>
        <w:lastRenderedPageBreak/>
        <w:t>Special Presentations, Guest Lectures, Conferences, and Workshops, 2001-2014</w:t>
      </w:r>
    </w:p>
    <w:p w14:paraId="0000020A" w14:textId="77777777" w:rsidR="0086200C" w:rsidRDefault="0086200C"/>
    <w:sectPr w:rsidR="0086200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la O Alvarez" w:date="2025-03-27T17:21:00Z" w:initials="COA">
    <w:p w14:paraId="2BC46E65" w14:textId="77777777" w:rsidR="00DC7A38" w:rsidRDefault="00DC7A38">
      <w:pPr>
        <w:pStyle w:val="CommentText"/>
      </w:pPr>
      <w:r>
        <w:rPr>
          <w:rStyle w:val="CommentReference"/>
        </w:rPr>
        <w:annotationRef/>
      </w:r>
      <w:r>
        <w:t>Mention his name sooner, can be reworked to:</w:t>
      </w:r>
    </w:p>
    <w:p w14:paraId="0C97C5F3" w14:textId="77777777" w:rsidR="00DC7A38" w:rsidRDefault="00DC7A38">
      <w:pPr>
        <w:pStyle w:val="CommentText"/>
      </w:pPr>
    </w:p>
    <w:p w14:paraId="3088382F" w14:textId="06E65A02" w:rsidR="00DC7A38" w:rsidRDefault="00DC7A38">
      <w:pPr>
        <w:pStyle w:val="CommentText"/>
      </w:pPr>
      <w:r>
        <w:t>Papers of Dr. Carlos Morton</w:t>
      </w:r>
      <w:r w:rsidR="00C33245">
        <w:t xml:space="preserve">, a Mexican American playwright and professor, include scripts </w:t>
      </w:r>
      <w:r w:rsidR="00C33245" w:rsidRPr="00C33245">
        <w:t>(published and unpublished), essays, production ephemera, correspondence, and other related materials created between 1960 and 2020</w:t>
      </w:r>
      <w:r w:rsidR="00C33245">
        <w:t>.</w:t>
      </w:r>
    </w:p>
    <w:p w14:paraId="577CC679" w14:textId="77777777" w:rsidR="00DC7A38" w:rsidRDefault="00DC7A38">
      <w:pPr>
        <w:pStyle w:val="CommentText"/>
      </w:pPr>
    </w:p>
    <w:p w14:paraId="1C2F569B" w14:textId="77777777" w:rsidR="00DC7A38" w:rsidRDefault="00DC7A38">
      <w:pPr>
        <w:pStyle w:val="CommentText"/>
      </w:pPr>
    </w:p>
    <w:p w14:paraId="13B49AE9" w14:textId="68D706DE" w:rsidR="00DC7A38" w:rsidRDefault="00DC7A38">
      <w:pPr>
        <w:pStyle w:val="CommentText"/>
      </w:pPr>
    </w:p>
  </w:comment>
  <w:comment w:id="11" w:author="Carla O Alvarez" w:date="2025-03-27T17:23:00Z" w:initials="COA">
    <w:p w14:paraId="7A2277D2" w14:textId="77777777" w:rsidR="001A5FE8" w:rsidRDefault="001A5FE8">
      <w:pPr>
        <w:pStyle w:val="CommentText"/>
      </w:pPr>
      <w:r>
        <w:rPr>
          <w:rStyle w:val="CommentReference"/>
        </w:rPr>
        <w:annotationRef/>
      </w:r>
      <w:r>
        <w:t xml:space="preserve">He retired in 2020 and </w:t>
      </w:r>
      <w:r w:rsidR="00C00CA4">
        <w:t>received emeritus status afterwards (after retirement).</w:t>
      </w:r>
    </w:p>
    <w:p w14:paraId="339A3F2D" w14:textId="77777777" w:rsidR="00C00CA4" w:rsidRDefault="00C00CA4">
      <w:pPr>
        <w:pStyle w:val="CommentText"/>
      </w:pPr>
    </w:p>
    <w:p w14:paraId="3F974FA7" w14:textId="17BD7159" w:rsidR="00C00CA4" w:rsidRDefault="00C00CA4">
      <w:pPr>
        <w:pStyle w:val="CommentText"/>
      </w:pPr>
      <w:r>
        <w:t>Rework to:</w:t>
      </w:r>
    </w:p>
    <w:p w14:paraId="2471A336" w14:textId="3FEBB9B7" w:rsidR="00C00CA4" w:rsidRDefault="00C00CA4">
      <w:pPr>
        <w:pStyle w:val="CommentText"/>
      </w:pPr>
      <w:r>
        <w:t>Dr. Morton re</w:t>
      </w:r>
      <w:r w:rsidR="00217270">
        <w:t xml:space="preserve">tired in 2020 from </w:t>
      </w:r>
      <w:r w:rsidR="00217270" w:rsidRPr="00217270">
        <w:t>University of California, Santa Barbara</w:t>
      </w:r>
      <w:r w:rsidR="00217270">
        <w:t xml:space="preserve"> </w:t>
      </w:r>
      <w:r w:rsidR="00F63281">
        <w:t>and holds Professor Emeritus of Theater status.</w:t>
      </w:r>
    </w:p>
    <w:p w14:paraId="2AF51764" w14:textId="77777777" w:rsidR="00C00CA4" w:rsidRDefault="00C00CA4">
      <w:pPr>
        <w:pStyle w:val="CommentText"/>
      </w:pPr>
    </w:p>
    <w:p w14:paraId="14FAA04A" w14:textId="2AD7917C" w:rsidR="00C00CA4" w:rsidRDefault="00C00CA4">
      <w:pPr>
        <w:pStyle w:val="CommentText"/>
      </w:pPr>
    </w:p>
  </w:comment>
  <w:comment w:id="14" w:author="Carla O Alvarez" w:date="2025-03-27T18:08:00Z" w:initials="COA">
    <w:p w14:paraId="33EA70DE" w14:textId="77777777" w:rsidR="00852D91" w:rsidRDefault="00852D91" w:rsidP="00852D91">
      <w:r>
        <w:rPr>
          <w:rStyle w:val="CommentReference"/>
        </w:rPr>
        <w:annotationRef/>
      </w:r>
      <w:r>
        <w:t>Reword to change the tone (lacks can sound negative).</w:t>
      </w:r>
    </w:p>
    <w:p w14:paraId="43F8CC2A" w14:textId="77777777" w:rsidR="00852D91" w:rsidRDefault="00852D91" w:rsidP="00852D91">
      <w:pPr>
        <w:spacing w:after="200"/>
      </w:pPr>
      <w:r>
        <w:t>The collection includes some material about Dr. Morton’s personal life that document his bonds/relationships with fellow authors and scholars.</w:t>
      </w:r>
    </w:p>
    <w:p w14:paraId="75B8C1CD" w14:textId="3ABD4717" w:rsidR="00852D91" w:rsidRDefault="00852D91">
      <w:pPr>
        <w:pStyle w:val="CommentText"/>
      </w:pPr>
    </w:p>
  </w:comment>
  <w:comment w:id="16" w:author="Carla O Alvarez" w:date="2025-03-27T17:28:00Z" w:initials="COA">
    <w:p w14:paraId="2F5FFE61" w14:textId="5A978547" w:rsidR="00BF0950" w:rsidRDefault="00BF0950">
      <w:pPr>
        <w:pStyle w:val="CommentText"/>
      </w:pPr>
      <w:r>
        <w:rPr>
          <w:rStyle w:val="CommentReference"/>
        </w:rPr>
        <w:annotationRef/>
      </w:r>
      <w:r>
        <w:t>Delete duplicate entry</w:t>
      </w:r>
    </w:p>
  </w:comment>
  <w:comment w:id="25" w:author="Carla O Alvarez" w:date="2025-03-27T18:14:00Z" w:initials="COA">
    <w:p w14:paraId="50BB81DF" w14:textId="25FD10D2" w:rsidR="00E97A87" w:rsidRDefault="00E97A87">
      <w:pPr>
        <w:pStyle w:val="CommentText"/>
      </w:pPr>
      <w:r>
        <w:rPr>
          <w:rStyle w:val="CommentReference"/>
        </w:rPr>
        <w:annotationRef/>
      </w:r>
      <w:r w:rsidR="00904AC6">
        <w:rPr>
          <w:rStyle w:val="CommentReference"/>
        </w:rPr>
        <w:t>Add info re translation work: of</w:t>
      </w:r>
      <w:r w:rsidR="00576263">
        <w:rPr>
          <w:rStyle w:val="CommentReference"/>
        </w:rPr>
        <w:t xml:space="preserve"> his own work and other people’s works</w:t>
      </w:r>
      <w:r w:rsidR="00904AC6">
        <w:rPr>
          <w:rStyle w:val="CommentReference"/>
        </w:rPr>
        <w:t>?</w:t>
      </w:r>
    </w:p>
  </w:comment>
  <w:comment w:id="35" w:author="Carla O Alvarez" w:date="2025-03-27T18:17:00Z" w:initials="COA">
    <w:p w14:paraId="23E9906E" w14:textId="180AE597" w:rsidR="00904AC6" w:rsidRDefault="00904AC6">
      <w:pPr>
        <w:pStyle w:val="CommentText"/>
      </w:pPr>
      <w:r>
        <w:rPr>
          <w:rStyle w:val="CommentReference"/>
        </w:rPr>
        <w:annotationRef/>
      </w:r>
      <w:r>
        <w:t>Thanks for this note. It doesn’t need to be included in the finding aid.</w:t>
      </w:r>
    </w:p>
  </w:comment>
  <w:comment w:id="36" w:author="Carla O Alvarez" w:date="2025-03-27T18:27:00Z" w:initials="COA">
    <w:p w14:paraId="66CAF715" w14:textId="6B452F2C" w:rsidR="008902CF" w:rsidRDefault="008902CF">
      <w:pPr>
        <w:pStyle w:val="CommentText"/>
      </w:pPr>
      <w:r>
        <w:rPr>
          <w:rStyle w:val="CommentReference"/>
        </w:rPr>
        <w:annotationRef/>
      </w:r>
      <w:r>
        <w:t>Reword, maybe</w:t>
      </w:r>
      <w:r w:rsidR="003D047E">
        <w:t>”</w:t>
      </w:r>
      <w:r>
        <w:t xml:space="preserve"> </w:t>
      </w:r>
      <w:r w:rsidR="003D047E">
        <w:t>Other work documented include his directorship of ….</w:t>
      </w:r>
    </w:p>
  </w:comment>
  <w:comment w:id="37" w:author="Carla O Alvarez" w:date="2025-03-27T18:28:00Z" w:initials="COA">
    <w:p w14:paraId="6E9E89A0" w14:textId="73D24C5F" w:rsidR="00A20862" w:rsidRDefault="00A20862">
      <w:pPr>
        <w:pStyle w:val="CommentText"/>
      </w:pPr>
      <w:r>
        <w:rPr>
          <w:rStyle w:val="CommentReference"/>
        </w:rPr>
        <w:annotationRef/>
      </w:r>
      <w:r>
        <w:t>Use a different word</w:t>
      </w:r>
    </w:p>
  </w:comment>
  <w:comment w:id="41" w:author="Carla O Alvarez" w:date="2025-03-27T17:56:00Z" w:initials="COA">
    <w:p w14:paraId="23B2B18F" w14:textId="7F3FE6B5" w:rsidR="001E247B" w:rsidRDefault="001E247B">
      <w:pPr>
        <w:pStyle w:val="CommentText"/>
      </w:pPr>
      <w:r>
        <w:rPr>
          <w:rStyle w:val="CommentReference"/>
        </w:rPr>
        <w:annotationRef/>
      </w:r>
      <w:r>
        <w:t xml:space="preserve">You can find other information about </w:t>
      </w:r>
      <w:r w:rsidR="001A523A">
        <w:t xml:space="preserve">assigning subject terms here, </w:t>
      </w:r>
      <w:hyperlink r:id="rId1" w:history="1">
        <w:r w:rsidR="001A523A" w:rsidRPr="001203DB">
          <w:rPr>
            <w:rStyle w:val="Hyperlink"/>
          </w:rPr>
          <w:t>http://texastaro.pbworks.com/w/page/145522539/TARO%20Control%20Access</w:t>
        </w:r>
      </w:hyperlink>
    </w:p>
    <w:p w14:paraId="4096C153" w14:textId="77777777" w:rsidR="001A523A" w:rsidRDefault="001A523A">
      <w:pPr>
        <w:pStyle w:val="CommentText"/>
      </w:pPr>
    </w:p>
    <w:p w14:paraId="7CFC8BE5" w14:textId="77777777" w:rsidR="001A523A" w:rsidRDefault="001A523A">
      <w:pPr>
        <w:pStyle w:val="CommentText"/>
      </w:pPr>
    </w:p>
    <w:p w14:paraId="0AA6C2C3" w14:textId="77777777" w:rsidR="001A523A" w:rsidRDefault="001A523A">
      <w:pPr>
        <w:pStyle w:val="CommentText"/>
      </w:pPr>
      <w:r>
        <w:t>The TARO website has broad/browse terms that can be assigned to collections.</w:t>
      </w:r>
      <w:r w:rsidR="008F4C86">
        <w:t xml:space="preserve"> For example, Theatre</w:t>
      </w:r>
    </w:p>
    <w:p w14:paraId="69EBA9F3" w14:textId="77777777" w:rsidR="00F02A86" w:rsidRDefault="00F02A86">
      <w:pPr>
        <w:pStyle w:val="CommentText"/>
      </w:pPr>
    </w:p>
    <w:p w14:paraId="0CC6E870" w14:textId="77777777" w:rsidR="00F02A86" w:rsidRDefault="00F02A86">
      <w:pPr>
        <w:pStyle w:val="CommentText"/>
      </w:pPr>
    </w:p>
    <w:p w14:paraId="56135463" w14:textId="77777777" w:rsidR="001D5B56" w:rsidRDefault="001D5B56">
      <w:pPr>
        <w:pStyle w:val="CommentText"/>
      </w:pPr>
      <w:r>
        <w:t xml:space="preserve">The source of the terms </w:t>
      </w:r>
      <w:proofErr w:type="gramStart"/>
      <w:r>
        <w:t>are</w:t>
      </w:r>
      <w:proofErr w:type="gramEnd"/>
      <w:r>
        <w:t xml:space="preserve"> needed for when you do the EAD encoding. The Benson uses:</w:t>
      </w:r>
    </w:p>
    <w:p w14:paraId="2F015489" w14:textId="77777777" w:rsidR="001D5B56" w:rsidRDefault="001D5B56" w:rsidP="00F863BF">
      <w:pPr>
        <w:pStyle w:val="CommentText"/>
        <w:numPr>
          <w:ilvl w:val="0"/>
          <w:numId w:val="12"/>
        </w:numPr>
      </w:pPr>
      <w:r>
        <w:t xml:space="preserve">Library of Congress Subject </w:t>
      </w:r>
      <w:r w:rsidR="00EB0401">
        <w:t>Headings: "</w:t>
      </w:r>
      <w:proofErr w:type="spellStart"/>
      <w:r w:rsidR="00EB0401">
        <w:t>lcsh</w:t>
      </w:r>
      <w:proofErr w:type="spellEnd"/>
      <w:r w:rsidR="00EB0401">
        <w:t>" is the source code needed for the EAD</w:t>
      </w:r>
    </w:p>
    <w:p w14:paraId="52F42746" w14:textId="7B938D18" w:rsidR="00EB0401" w:rsidRDefault="00EB0401" w:rsidP="00F863BF">
      <w:pPr>
        <w:pStyle w:val="CommentText"/>
        <w:numPr>
          <w:ilvl w:val="0"/>
          <w:numId w:val="12"/>
        </w:numPr>
      </w:pPr>
      <w:r w:rsidRPr="0061742E">
        <w:t>Art &amp; Architecture Thesaurus</w:t>
      </w:r>
      <w:r>
        <w:t xml:space="preserve"> (AAT) for genre terms: "</w:t>
      </w:r>
      <w:proofErr w:type="spellStart"/>
      <w:r>
        <w:t>aat</w:t>
      </w:r>
      <w:proofErr w:type="spellEnd"/>
      <w:r>
        <w:t>”</w:t>
      </w:r>
      <w:r w:rsidR="00C02BDB">
        <w:t xml:space="preserve"> is the source code</w:t>
      </w:r>
    </w:p>
    <w:p w14:paraId="29F305BA" w14:textId="2767C4C3" w:rsidR="00C02BDB" w:rsidRDefault="00C02BDB">
      <w:pPr>
        <w:pStyle w:val="CommentText"/>
      </w:pPr>
    </w:p>
  </w:comment>
  <w:comment w:id="42" w:author="Carla O Alvarez" w:date="2025-03-27T17:34:00Z" w:initials="COA">
    <w:p w14:paraId="6C5A6866" w14:textId="2F84904B" w:rsidR="00731914" w:rsidRDefault="00731914">
      <w:pPr>
        <w:pStyle w:val="CommentText"/>
      </w:pPr>
      <w:r>
        <w:rPr>
          <w:rStyle w:val="CommentReference"/>
        </w:rPr>
        <w:annotationRef/>
      </w:r>
      <w:r>
        <w:t xml:space="preserve">The Benson uses </w:t>
      </w:r>
      <w:r w:rsidR="0061742E">
        <w:t xml:space="preserve">the Getty’s </w:t>
      </w:r>
      <w:r w:rsidR="0061742E" w:rsidRPr="0061742E">
        <w:t>Art &amp; Architecture Thesaurus</w:t>
      </w:r>
      <w:r w:rsidR="0061742E">
        <w:t xml:space="preserve"> (AAT) for genre terms</w:t>
      </w:r>
      <w:r w:rsidR="00323F66">
        <w:t xml:space="preserve">. You can search for authorized AAT terms here, </w:t>
      </w:r>
      <w:hyperlink r:id="rId2" w:history="1">
        <w:r w:rsidR="00323F66" w:rsidRPr="003549BE">
          <w:rPr>
            <w:rStyle w:val="Hyperlink"/>
          </w:rPr>
          <w:t>https://www.getty.edu/research/tools/vocabularies/aat/</w:t>
        </w:r>
      </w:hyperlink>
    </w:p>
    <w:p w14:paraId="16A4253E" w14:textId="77777777" w:rsidR="00323F66" w:rsidRDefault="00323F66">
      <w:pPr>
        <w:pStyle w:val="CommentText"/>
      </w:pPr>
    </w:p>
    <w:p w14:paraId="1CAD6FE2" w14:textId="5BD03548" w:rsidR="00731914" w:rsidRDefault="001B3FBE">
      <w:pPr>
        <w:pStyle w:val="CommentText"/>
      </w:pPr>
      <w:r>
        <w:t>I checked some of the terms and you’ll need to c</w:t>
      </w:r>
      <w:r w:rsidR="006E25BF">
        <w:t>heck the rest of the terms in the AAT.</w:t>
      </w:r>
    </w:p>
  </w:comment>
  <w:comment w:id="43" w:author="Carla O Alvarez" w:date="2025-03-27T17:36:00Z" w:initials="COA">
    <w:p w14:paraId="0CB13D58" w14:textId="6C09FFA9" w:rsidR="00C44700" w:rsidRDefault="00C44700">
      <w:pPr>
        <w:pStyle w:val="CommentText"/>
      </w:pPr>
      <w:r>
        <w:rPr>
          <w:rStyle w:val="CommentReference"/>
        </w:rPr>
        <w:annotationRef/>
      </w:r>
      <w:r>
        <w:t xml:space="preserve">Not a term in the AAT, </w:t>
      </w:r>
      <w:r w:rsidR="00A320D6">
        <w:t>can’t be used as a genre term.</w:t>
      </w:r>
    </w:p>
    <w:p w14:paraId="1F71F9B2" w14:textId="77777777" w:rsidR="00A320D6" w:rsidRDefault="00A320D6">
      <w:pPr>
        <w:pStyle w:val="CommentText"/>
      </w:pPr>
    </w:p>
    <w:p w14:paraId="7B32BF7C" w14:textId="76CE867A" w:rsidR="00EF76B9" w:rsidRDefault="00D00F6A">
      <w:pPr>
        <w:pStyle w:val="CommentText"/>
      </w:pPr>
      <w:r w:rsidRPr="00D00F6A">
        <w:t>Dramatic music</w:t>
      </w:r>
      <w:r>
        <w:t xml:space="preserve"> can be used as a topical heading</w:t>
      </w:r>
      <w:r w:rsidR="00EF76B9">
        <w:t xml:space="preserve"> – Library of Congress Subject heading (LCSH)</w:t>
      </w:r>
      <w:r w:rsidR="00E87F38">
        <w:t>, a MARC 650 field. Genre terms are entered in the 655 MARC field.</w:t>
      </w:r>
    </w:p>
    <w:p w14:paraId="4DEEECF2" w14:textId="77777777" w:rsidR="00EF76B9" w:rsidRDefault="00EF76B9">
      <w:pPr>
        <w:pStyle w:val="CommentText"/>
      </w:pPr>
    </w:p>
    <w:p w14:paraId="4039438D" w14:textId="13FAADAA" w:rsidR="00A320D6" w:rsidRDefault="00EF76B9">
      <w:pPr>
        <w:pStyle w:val="CommentText"/>
      </w:pPr>
      <w:r>
        <w:t xml:space="preserve">You would use </w:t>
      </w:r>
      <w:r w:rsidR="00E87F38">
        <w:t>"</w:t>
      </w:r>
      <w:proofErr w:type="spellStart"/>
      <w:r>
        <w:t>lcsh</w:t>
      </w:r>
      <w:proofErr w:type="spellEnd"/>
      <w:r w:rsidR="00E87F38">
        <w:t>"</w:t>
      </w:r>
      <w:r>
        <w:t xml:space="preserve"> </w:t>
      </w:r>
      <w:r w:rsidR="00E87F38">
        <w:t>in the EAD encoding to indicate the source of the term.</w:t>
      </w:r>
    </w:p>
  </w:comment>
  <w:comment w:id="45" w:author="Carla O Alvarez" w:date="2025-03-27T17:43:00Z" w:initials="COA">
    <w:p w14:paraId="74DAED69" w14:textId="77777777" w:rsidR="0029464F" w:rsidRDefault="0029464F">
      <w:pPr>
        <w:pStyle w:val="CommentText"/>
      </w:pPr>
      <w:r>
        <w:rPr>
          <w:rStyle w:val="CommentReference"/>
        </w:rPr>
        <w:annotationRef/>
      </w:r>
      <w:r>
        <w:t>The AAT term is in lower case.</w:t>
      </w:r>
    </w:p>
    <w:p w14:paraId="7BD9F3C5" w14:textId="738A259F" w:rsidR="0029464F" w:rsidRDefault="0029464F">
      <w:pPr>
        <w:pStyle w:val="CommentText"/>
      </w:pPr>
      <w:r>
        <w:t>See page link</w:t>
      </w:r>
      <w:r w:rsidR="006741EA">
        <w:t xml:space="preserve"> for term</w:t>
      </w:r>
      <w:r>
        <w:t xml:space="preserve">, </w:t>
      </w:r>
      <w:hyperlink r:id="rId3" w:history="1">
        <w:r w:rsidR="006741EA" w:rsidRPr="001203DB">
          <w:rPr>
            <w:rStyle w:val="Hyperlink"/>
          </w:rPr>
          <w:t>http://vocab.getty.edu/page/aat/300048730</w:t>
        </w:r>
      </w:hyperlink>
      <w:r w:rsidR="006741EA">
        <w:t xml:space="preserve"> </w:t>
      </w:r>
    </w:p>
  </w:comment>
  <w:comment w:id="47" w:author="Carla O Alvarez" w:date="2025-03-27T17:45:00Z" w:initials="COA">
    <w:p w14:paraId="5ED62453" w14:textId="77777777" w:rsidR="00023117" w:rsidRPr="00D82818" w:rsidRDefault="00023117">
      <w:pPr>
        <w:pStyle w:val="CommentText"/>
        <w:rPr>
          <w:lang w:val="es-MX"/>
        </w:rPr>
      </w:pPr>
      <w:r>
        <w:rPr>
          <w:rStyle w:val="CommentReference"/>
        </w:rPr>
        <w:annotationRef/>
      </w:r>
      <w:r w:rsidRPr="00D82818">
        <w:rPr>
          <w:lang w:val="es-MX"/>
        </w:rPr>
        <w:t>drama (</w:t>
      </w:r>
      <w:proofErr w:type="spellStart"/>
      <w:r w:rsidRPr="00D82818">
        <w:rPr>
          <w:lang w:val="es-MX"/>
        </w:rPr>
        <w:t>literary</w:t>
      </w:r>
      <w:proofErr w:type="spellEnd"/>
      <w:r w:rsidRPr="00D82818">
        <w:rPr>
          <w:lang w:val="es-MX"/>
        </w:rPr>
        <w:t xml:space="preserve"> </w:t>
      </w:r>
      <w:proofErr w:type="spellStart"/>
      <w:r w:rsidRPr="00D82818">
        <w:rPr>
          <w:lang w:val="es-MX"/>
        </w:rPr>
        <w:t>genre</w:t>
      </w:r>
      <w:proofErr w:type="spellEnd"/>
      <w:r w:rsidRPr="00D82818">
        <w:rPr>
          <w:lang w:val="es-MX"/>
        </w:rPr>
        <w:t>)</w:t>
      </w:r>
    </w:p>
    <w:p w14:paraId="55442316" w14:textId="77777777" w:rsidR="00023117" w:rsidRPr="00D82818" w:rsidRDefault="00023117">
      <w:pPr>
        <w:pStyle w:val="CommentText"/>
        <w:rPr>
          <w:lang w:val="es-MX"/>
        </w:rPr>
      </w:pPr>
    </w:p>
    <w:p w14:paraId="04DFEF33" w14:textId="19AAADF7" w:rsidR="00023117" w:rsidRPr="00D82818" w:rsidRDefault="00B64E9A">
      <w:pPr>
        <w:pStyle w:val="CommentText"/>
        <w:rPr>
          <w:lang w:val="es-MX"/>
        </w:rPr>
      </w:pPr>
      <w:hyperlink r:id="rId4" w:history="1">
        <w:r w:rsidR="001B3FBE" w:rsidRPr="00D82818">
          <w:rPr>
            <w:rStyle w:val="Hyperlink"/>
            <w:lang w:val="es-MX"/>
          </w:rPr>
          <w:t>http://vocab.getty.edu/page/aat/300417554</w:t>
        </w:r>
      </w:hyperlink>
      <w:r w:rsidR="001B3FBE" w:rsidRPr="00D82818">
        <w:rPr>
          <w:rStyle w:val="page"/>
          <w:lang w:val="es-MX"/>
        </w:rPr>
        <w:t xml:space="preserve"> </w:t>
      </w:r>
    </w:p>
  </w:comment>
  <w:comment w:id="48" w:author="Carla O Alvarez" w:date="2025-03-27T17:46:00Z" w:initials="COA">
    <w:p w14:paraId="0D1B7128" w14:textId="4ED72276" w:rsidR="006E25BF" w:rsidRDefault="006E25BF">
      <w:pPr>
        <w:pStyle w:val="CommentText"/>
      </w:pPr>
      <w:r>
        <w:rPr>
          <w:rStyle w:val="CommentReference"/>
        </w:rPr>
        <w:annotationRef/>
      </w:r>
      <w:r>
        <w:t xml:space="preserve">We no longer include this </w:t>
      </w:r>
      <w:r w:rsidR="00A2178D">
        <w:t>wording in the preferred citation.</w:t>
      </w:r>
    </w:p>
  </w:comment>
  <w:comment w:id="51" w:author="Carla O Alvarez" w:date="2025-03-27T17:53:00Z" w:initials="COA">
    <w:p w14:paraId="29E0611E" w14:textId="77777777" w:rsidR="004170DF" w:rsidRDefault="004170DF">
      <w:pPr>
        <w:pStyle w:val="CommentText"/>
      </w:pPr>
      <w:r>
        <w:rPr>
          <w:rStyle w:val="CommentReference"/>
        </w:rPr>
        <w:annotationRef/>
      </w:r>
      <w:r>
        <w:t xml:space="preserve">I </w:t>
      </w:r>
      <w:r w:rsidR="0050530E">
        <w:t>encoded the inventory for the first 3 boxes but a different staff member did the processing. I don’t know who did</w:t>
      </w:r>
      <w:r w:rsidR="00C17186">
        <w:t xml:space="preserve"> (no paperwork with name). I encoded the inventory after I found a typed inventory for the collection. </w:t>
      </w:r>
    </w:p>
    <w:p w14:paraId="260DC77E" w14:textId="7A18722F" w:rsidR="00C17186" w:rsidRDefault="00C17186">
      <w:pPr>
        <w:pStyle w:val="CommentText"/>
      </w:pPr>
    </w:p>
  </w:comment>
  <w:comment w:id="57" w:author="Carla O Alvarez" w:date="2025-03-27T17:58:00Z" w:initials="COA">
    <w:p w14:paraId="4776D533" w14:textId="77777777" w:rsidR="00A05DC0" w:rsidRDefault="00A05DC0">
      <w:pPr>
        <w:pStyle w:val="CommentText"/>
      </w:pPr>
      <w:r>
        <w:rPr>
          <w:rStyle w:val="CommentReference"/>
        </w:rPr>
        <w:annotationRef/>
      </w:r>
      <w:r>
        <w:t>You can list 1-2 theater related collections here.</w:t>
      </w:r>
    </w:p>
    <w:p w14:paraId="68C9B659" w14:textId="77777777" w:rsidR="00A05DC0" w:rsidRDefault="00A05DC0">
      <w:pPr>
        <w:pStyle w:val="CommentText"/>
      </w:pPr>
    </w:p>
    <w:p w14:paraId="1C6361C1" w14:textId="2AFDFEAE" w:rsidR="00A05DC0" w:rsidRDefault="00A05DC0">
      <w:pPr>
        <w:pStyle w:val="CommentText"/>
      </w:pPr>
      <w:r>
        <w:t xml:space="preserve">See </w:t>
      </w:r>
      <w:r w:rsidR="002E6BEE">
        <w:t xml:space="preserve">the list of theater related collections in TARO, </w:t>
      </w:r>
      <w:hyperlink r:id="rId5" w:history="1">
        <w:r w:rsidR="002E6BEE" w:rsidRPr="001203DB">
          <w:rPr>
            <w:rStyle w:val="Hyperlink"/>
          </w:rPr>
          <w:t>https://txarchives.org/search/subject_topics=Theater</w:t>
        </w:r>
      </w:hyperlink>
    </w:p>
    <w:p w14:paraId="4ACBC361" w14:textId="77777777" w:rsidR="002E6BEE" w:rsidRDefault="002E6BEE">
      <w:pPr>
        <w:pStyle w:val="CommentText"/>
      </w:pPr>
    </w:p>
    <w:p w14:paraId="61FC3E90" w14:textId="16274E02" w:rsidR="002E6BEE" w:rsidRDefault="00AF7BAE">
      <w:pPr>
        <w:pStyle w:val="CommentText"/>
      </w:pPr>
      <w:r>
        <w:t>For example</w:t>
      </w:r>
    </w:p>
    <w:p w14:paraId="7E6784F3" w14:textId="6EFA012D" w:rsidR="00D811C4" w:rsidRDefault="00FE244D" w:rsidP="00FE244D">
      <w:pPr>
        <w:pStyle w:val="CommentText"/>
        <w:numPr>
          <w:ilvl w:val="0"/>
          <w:numId w:val="9"/>
        </w:numPr>
      </w:pPr>
      <w:r w:rsidRPr="00FE244D">
        <w:t>JoAnn and Rupert Reyes Collection</w:t>
      </w:r>
    </w:p>
    <w:p w14:paraId="26F0E3CE" w14:textId="2DF6C688" w:rsidR="00D811C4" w:rsidRDefault="00FE244D" w:rsidP="00FE244D">
      <w:pPr>
        <w:pStyle w:val="CommentText"/>
        <w:numPr>
          <w:ilvl w:val="0"/>
          <w:numId w:val="9"/>
        </w:numPr>
      </w:pPr>
      <w:r w:rsidRPr="00FE244D">
        <w:t>Silvia Gonzalez S. Papers</w:t>
      </w:r>
    </w:p>
    <w:p w14:paraId="6682135B" w14:textId="5E2739C4" w:rsidR="00D811C4" w:rsidRDefault="00FE244D" w:rsidP="00FE244D">
      <w:pPr>
        <w:pStyle w:val="CommentText"/>
        <w:numPr>
          <w:ilvl w:val="0"/>
          <w:numId w:val="9"/>
        </w:numPr>
      </w:pPr>
      <w:r w:rsidRPr="00FE244D">
        <w:t xml:space="preserve">Carlos </w:t>
      </w:r>
      <w:proofErr w:type="spellStart"/>
      <w:r w:rsidRPr="00FE244D">
        <w:t>Villalongin</w:t>
      </w:r>
      <w:proofErr w:type="spellEnd"/>
      <w:r w:rsidRPr="00FE244D">
        <w:t xml:space="preserve"> Dramatic Company Records</w:t>
      </w:r>
    </w:p>
    <w:p w14:paraId="516363B7" w14:textId="5D6E2B5A" w:rsidR="00D811C4" w:rsidRDefault="00D811C4">
      <w:pPr>
        <w:pStyle w:val="CommentText"/>
      </w:pPr>
    </w:p>
  </w:comment>
  <w:comment w:id="58" w:author="Carla O Alvarez" w:date="2025-03-27T18:31:00Z" w:initials="COA">
    <w:p w14:paraId="71A4FCD3" w14:textId="77777777" w:rsidR="00963436" w:rsidRDefault="00963436">
      <w:pPr>
        <w:pStyle w:val="CommentText"/>
      </w:pPr>
      <w:r>
        <w:rPr>
          <w:rStyle w:val="CommentReference"/>
        </w:rPr>
        <w:annotationRef/>
      </w:r>
      <w:r>
        <w:t xml:space="preserve">Makes sense. </w:t>
      </w:r>
    </w:p>
    <w:p w14:paraId="29E19FF8" w14:textId="1FAEB2E6" w:rsidR="00963436" w:rsidRDefault="00963436">
      <w:pPr>
        <w:pStyle w:val="CommentText"/>
      </w:pPr>
      <w:r>
        <w:t xml:space="preserve">Keep in mind that your folder numbers will change because you can fit more folders in a </w:t>
      </w:r>
      <w:proofErr w:type="gramStart"/>
      <w:r>
        <w:t>bankers</w:t>
      </w:r>
      <w:proofErr w:type="gramEnd"/>
      <w:r>
        <w:t xml:space="preserve"> box/record center carton</w:t>
      </w:r>
      <w:r w:rsidR="001C401B">
        <w:t xml:space="preserve"> than you can in a document box.</w:t>
      </w:r>
    </w:p>
  </w:comment>
  <w:comment w:id="59" w:author="Carla O Alvarez" w:date="2025-03-27T18:35:00Z" w:initials="COA">
    <w:p w14:paraId="544B1C3B" w14:textId="77777777" w:rsidR="00C020AB" w:rsidRDefault="00C020AB">
      <w:pPr>
        <w:pStyle w:val="CommentText"/>
      </w:pPr>
      <w:r>
        <w:rPr>
          <w:rStyle w:val="CommentReference"/>
        </w:rPr>
        <w:annotationRef/>
      </w:r>
      <w:r>
        <w:t>I suggest not inclu</w:t>
      </w:r>
      <w:r w:rsidR="004707BF">
        <w:t>ding date ranges at the series level.</w:t>
      </w:r>
    </w:p>
    <w:p w14:paraId="32A5A043" w14:textId="77777777" w:rsidR="00E6317C" w:rsidRDefault="00E6317C">
      <w:pPr>
        <w:pStyle w:val="CommentText"/>
      </w:pPr>
    </w:p>
    <w:p w14:paraId="64B6F076" w14:textId="2AD28FED" w:rsidR="00E6317C" w:rsidRDefault="00E6317C">
      <w:pPr>
        <w:pStyle w:val="CommentText"/>
      </w:pPr>
      <w:r>
        <w:t>You can include date ranges at the subseries but you need to double check that the dates are accurate. See below for comments about date ranges that need to be edited at the subseries level.</w:t>
      </w:r>
    </w:p>
    <w:p w14:paraId="406D9784" w14:textId="77777777" w:rsidR="00E6317C" w:rsidRDefault="00E6317C">
      <w:pPr>
        <w:pStyle w:val="CommentText"/>
      </w:pPr>
    </w:p>
    <w:p w14:paraId="3378356D" w14:textId="73A853BB" w:rsidR="00E6317C" w:rsidRDefault="00E6317C">
      <w:pPr>
        <w:pStyle w:val="CommentText"/>
      </w:pPr>
      <w:r>
        <w:t xml:space="preserve">I rarely include date ranges at the subseries because it can be time consuming to list accurate date ranges. </w:t>
      </w:r>
    </w:p>
  </w:comment>
  <w:comment w:id="60" w:author="Carla O Alvarez" w:date="2025-03-27T18:02:00Z" w:initials="COA">
    <w:p w14:paraId="409907FF" w14:textId="0ECA2264" w:rsidR="00566344" w:rsidRDefault="00566344">
      <w:pPr>
        <w:pStyle w:val="CommentText"/>
      </w:pPr>
      <w:r>
        <w:rPr>
          <w:rStyle w:val="CommentReference"/>
        </w:rPr>
        <w:annotationRef/>
      </w:r>
      <w:r>
        <w:rPr>
          <w:rStyle w:val="CommentReference"/>
        </w:rPr>
        <w:t xml:space="preserve">You can go ahead and remove the square </w:t>
      </w:r>
      <w:r w:rsidR="00407F9B">
        <w:rPr>
          <w:rStyle w:val="CommentReference"/>
        </w:rPr>
        <w:t>brackets</w:t>
      </w:r>
      <w:r>
        <w:rPr>
          <w:rStyle w:val="CommentReference"/>
        </w:rPr>
        <w:t xml:space="preserve"> wh</w:t>
      </w:r>
      <w:r w:rsidR="00407F9B">
        <w:rPr>
          <w:rStyle w:val="CommentReference"/>
        </w:rPr>
        <w:t>en clarifying the folder title</w:t>
      </w:r>
    </w:p>
  </w:comment>
  <w:comment w:id="67" w:author="Carla O Alvarez" w:date="2025-03-27T18:03:00Z" w:initials="COA">
    <w:p w14:paraId="53CF3EFD" w14:textId="4ECEB8FE" w:rsidR="00407F9B" w:rsidRDefault="00407F9B">
      <w:pPr>
        <w:pStyle w:val="CommentText"/>
      </w:pPr>
      <w:r>
        <w:rPr>
          <w:rStyle w:val="CommentReference"/>
        </w:rPr>
        <w:annotationRef/>
      </w:r>
      <w:r>
        <w:t>Removing the brackets makes it easier to read</w:t>
      </w:r>
    </w:p>
  </w:comment>
  <w:comment w:id="72" w:author="Carla O Alvarez" w:date="2025-03-27T18:34:00Z" w:initials="COA">
    <w:p w14:paraId="50698CBE" w14:textId="77777777" w:rsidR="00241DAF" w:rsidRDefault="00241DAF">
      <w:pPr>
        <w:pStyle w:val="CommentText"/>
      </w:pPr>
      <w:r>
        <w:rPr>
          <w:rStyle w:val="CommentReference"/>
        </w:rPr>
        <w:annotationRef/>
      </w:r>
      <w:r>
        <w:t>Dates not inclusive</w:t>
      </w:r>
    </w:p>
    <w:p w14:paraId="541913B1" w14:textId="77777777" w:rsidR="00241DAF" w:rsidRDefault="00241DAF">
      <w:pPr>
        <w:pStyle w:val="CommentText"/>
      </w:pPr>
      <w:r>
        <w:t>1981-1982</w:t>
      </w:r>
      <w:r w:rsidR="00C020AB">
        <w:t xml:space="preserve"> then jump to 1990, gap, then 1994-1996</w:t>
      </w:r>
    </w:p>
    <w:p w14:paraId="3A960AEB" w14:textId="77777777" w:rsidR="000730F2" w:rsidRDefault="000730F2">
      <w:pPr>
        <w:pStyle w:val="CommentText"/>
      </w:pPr>
    </w:p>
    <w:p w14:paraId="020A86C8" w14:textId="455A63CE" w:rsidR="000730F2" w:rsidRDefault="000730F2">
      <w:pPr>
        <w:pStyle w:val="CommentText"/>
      </w:pPr>
      <w:r>
        <w:t xml:space="preserve">The subseries dates are: 1981-1982, </w:t>
      </w:r>
      <w:r w:rsidR="008B3F89">
        <w:t>1990, 1994-1996, undated</w:t>
      </w:r>
    </w:p>
    <w:p w14:paraId="7CDF0A9F" w14:textId="2CD51716" w:rsidR="000730F2" w:rsidRDefault="000730F2">
      <w:pPr>
        <w:pStyle w:val="CommentText"/>
      </w:pPr>
    </w:p>
  </w:comment>
  <w:comment w:id="73" w:author="Carla O Alvarez" w:date="2025-03-27T18:37:00Z" w:initials="COA">
    <w:p w14:paraId="3F7CCC37" w14:textId="09D362C7" w:rsidR="008B3F89" w:rsidRDefault="008B3F89">
      <w:pPr>
        <w:pStyle w:val="CommentText"/>
      </w:pPr>
      <w:r>
        <w:rPr>
          <w:rStyle w:val="CommentReference"/>
        </w:rPr>
        <w:annotationRef/>
      </w:r>
      <w:r>
        <w:t xml:space="preserve">Dates not inclusive, large </w:t>
      </w:r>
      <w:r w:rsidR="00094199">
        <w:t>gap between 1997 and 2004</w:t>
      </w:r>
    </w:p>
  </w:comment>
  <w:comment w:id="108" w:author="Carla O Alvarez" w:date="2025-03-27T18:45:00Z" w:initials="COA">
    <w:p w14:paraId="65A1EEF5" w14:textId="038FB3B9" w:rsidR="0057340C" w:rsidRDefault="0057340C">
      <w:pPr>
        <w:pStyle w:val="CommentText"/>
      </w:pPr>
      <w:r>
        <w:t>When you are rehousing, c</w:t>
      </w:r>
      <w:r>
        <w:rPr>
          <w:rStyle w:val="CommentReference"/>
        </w:rPr>
        <w:annotationRef/>
      </w:r>
      <w:r>
        <w:t xml:space="preserve">ombine into one </w:t>
      </w:r>
      <w:r w:rsidR="00C54F18">
        <w:t>folder if the folders are thin</w:t>
      </w:r>
    </w:p>
  </w:comment>
  <w:comment w:id="114" w:author="Carla O Alvarez" w:date="2025-03-27T18:48:00Z" w:initials="COA">
    <w:p w14:paraId="00D3B847" w14:textId="2E9B9A07" w:rsidR="009141B8" w:rsidRDefault="009141B8">
      <w:pPr>
        <w:pStyle w:val="CommentText"/>
      </w:pPr>
      <w:r>
        <w:rPr>
          <w:rStyle w:val="CommentReference"/>
        </w:rPr>
        <w:annotationRef/>
      </w:r>
      <w:r>
        <w:t>2018?</w:t>
      </w:r>
    </w:p>
  </w:comment>
  <w:comment w:id="116" w:author="Carla O Alvarez" w:date="2025-03-27T18:49:00Z" w:initials="COA">
    <w:p w14:paraId="47327ED5" w14:textId="7EEA0AA2" w:rsidR="001B456E" w:rsidRDefault="001B456E">
      <w:pPr>
        <w:pStyle w:val="CommentText"/>
      </w:pPr>
      <w:r>
        <w:rPr>
          <w:rStyle w:val="CommentReference"/>
        </w:rPr>
        <w:annotationRef/>
      </w:r>
      <w:r>
        <w:t>Is this an inclusive date range?</w:t>
      </w:r>
    </w:p>
  </w:comment>
  <w:comment w:id="117" w:author="Carla O Alvarez" w:date="2025-03-27T18:48:00Z" w:initials="COA">
    <w:p w14:paraId="7F9DCC44" w14:textId="77777777" w:rsidR="00046666" w:rsidRDefault="00046666">
      <w:pPr>
        <w:pStyle w:val="CommentText"/>
      </w:pPr>
      <w:r>
        <w:rPr>
          <w:rStyle w:val="CommentReference"/>
        </w:rPr>
        <w:annotationRef/>
      </w:r>
      <w:r>
        <w:t>Is this an inclusive date range, no gaps?</w:t>
      </w:r>
    </w:p>
    <w:p w14:paraId="334DDE4F" w14:textId="2C4A1CF3" w:rsidR="001B456E" w:rsidRDefault="001B456E">
      <w:pPr>
        <w:pStyle w:val="CommentText"/>
      </w:pPr>
      <w:r>
        <w:t>Or is it 1973 then 2000s?</w:t>
      </w:r>
    </w:p>
  </w:comment>
  <w:comment w:id="120" w:author="Carla O Alvarez" w:date="2025-03-27T18:50:00Z" w:initials="COA">
    <w:p w14:paraId="2909E72C" w14:textId="77777777" w:rsidR="009672CF" w:rsidRDefault="009672CF">
      <w:pPr>
        <w:pStyle w:val="CommentText"/>
      </w:pPr>
      <w:r>
        <w:rPr>
          <w:rStyle w:val="CommentReference"/>
        </w:rPr>
        <w:annotationRef/>
      </w:r>
      <w:proofErr w:type="spellStart"/>
      <w:r>
        <w:t>Sueño</w:t>
      </w:r>
      <w:proofErr w:type="spellEnd"/>
      <w:r>
        <w:t>?</w:t>
      </w:r>
    </w:p>
    <w:p w14:paraId="15517A6D" w14:textId="77777777" w:rsidR="009672CF" w:rsidRDefault="009672CF">
      <w:pPr>
        <w:pStyle w:val="CommentText"/>
      </w:pPr>
    </w:p>
    <w:p w14:paraId="6D8F3C7B" w14:textId="2177F699" w:rsidR="009672CF" w:rsidRDefault="009672CF">
      <w:pPr>
        <w:pStyle w:val="CommentText"/>
      </w:pPr>
      <w:r>
        <w:t>Double check diacritics.</w:t>
      </w:r>
    </w:p>
  </w:comment>
  <w:comment w:id="134" w:author="Carla O Alvarez" w:date="2025-03-28T10:15:00Z" w:initials="COA">
    <w:p w14:paraId="3AB79E54" w14:textId="77777777" w:rsidR="000B6C86" w:rsidRDefault="004C0432">
      <w:pPr>
        <w:pStyle w:val="CommentText"/>
      </w:pPr>
      <w:r>
        <w:rPr>
          <w:rStyle w:val="CommentReference"/>
        </w:rPr>
        <w:annotationRef/>
      </w:r>
      <w:r>
        <w:t xml:space="preserve">If the content from this folder is all dated </w:t>
      </w:r>
      <w:proofErr w:type="gramStart"/>
      <w:r>
        <w:t>September 01, 2011</w:t>
      </w:r>
      <w:proofErr w:type="gramEnd"/>
      <w:r>
        <w:t xml:space="preserve"> then the date</w:t>
      </w:r>
      <w:r w:rsidR="000B6C86">
        <w:t xml:space="preserve"> should be: 2001 September 01 </w:t>
      </w:r>
    </w:p>
    <w:p w14:paraId="6AB180A3" w14:textId="77777777" w:rsidR="00EB4F02" w:rsidRDefault="00EB4F02">
      <w:pPr>
        <w:pStyle w:val="CommentText"/>
      </w:pPr>
    </w:p>
    <w:p w14:paraId="1C48232F" w14:textId="697C557C" w:rsidR="000B6C86" w:rsidRDefault="00EB4F02">
      <w:pPr>
        <w:pStyle w:val="CommentText"/>
      </w:pPr>
      <w:r>
        <w:t>DACS 2.4.14 for exact single dates are entered in Y</w:t>
      </w:r>
      <w:r w:rsidR="000B6C86">
        <w:t xml:space="preserve">ear </w:t>
      </w:r>
      <w:r>
        <w:t>M</w:t>
      </w:r>
      <w:r w:rsidR="000B6C86">
        <w:t xml:space="preserve">onth </w:t>
      </w:r>
      <w:r>
        <w:t>D</w:t>
      </w:r>
      <w:r w:rsidR="000B6C86">
        <w:t>ay format</w:t>
      </w:r>
      <w:r w:rsidR="00A77205">
        <w:t xml:space="preserve">, </w:t>
      </w:r>
      <w:hyperlink r:id="rId6" w:anchor="exact-single-dates" w:history="1">
        <w:r w:rsidR="00A77205" w:rsidRPr="006162DE">
          <w:rPr>
            <w:rStyle w:val="Hyperlink"/>
          </w:rPr>
          <w:t>https://saa-ts-dacs.github.io/dacs/06_part_I/03_chapter_02/04_date.html#exact-single-dates</w:t>
        </w:r>
      </w:hyperlink>
    </w:p>
    <w:p w14:paraId="77913F20" w14:textId="77777777" w:rsidR="000B6C86" w:rsidRDefault="000B6C86">
      <w:pPr>
        <w:pStyle w:val="CommentText"/>
      </w:pPr>
    </w:p>
    <w:p w14:paraId="2E29E6BC" w14:textId="1E8A8A86" w:rsidR="000B6C86" w:rsidRDefault="000B6C86">
      <w:pPr>
        <w:pStyle w:val="CommentText"/>
      </w:pPr>
      <w:r>
        <w:t xml:space="preserve">If </w:t>
      </w:r>
      <w:r w:rsidR="00875487">
        <w:t>the folder has items from other months through out 2011 then you can delete 9/1/11</w:t>
      </w:r>
    </w:p>
  </w:comment>
  <w:comment w:id="145" w:author="Carla O Alvarez" w:date="2025-03-28T10:20:00Z" w:initials="COA">
    <w:p w14:paraId="7347A651" w14:textId="7968B4D5" w:rsidR="008B7777" w:rsidRPr="000C26A1" w:rsidRDefault="008B7777">
      <w:pPr>
        <w:pStyle w:val="CommentText"/>
      </w:pPr>
      <w:r>
        <w:rPr>
          <w:rStyle w:val="CommentReference"/>
        </w:rPr>
        <w:annotationRef/>
      </w:r>
      <w:r>
        <w:t xml:space="preserve">Is this part of the Tequila Minsky title (i.e. </w:t>
      </w:r>
      <w:r w:rsidR="000C26A1">
        <w:rPr>
          <w:i/>
          <w:iCs/>
        </w:rPr>
        <w:t>1987 Tequila Minsky)</w:t>
      </w:r>
      <w:r w:rsidR="000C26A1">
        <w:t>? It not, then delete because the year 1987 falls within the 1971-2012 date range for the folder.</w:t>
      </w:r>
    </w:p>
  </w:comment>
  <w:comment w:id="147" w:author="Carla O Alvarez" w:date="2025-03-28T10:22:00Z" w:initials="COA">
    <w:p w14:paraId="5762285F" w14:textId="77777777" w:rsidR="007C0910" w:rsidRDefault="007C0910">
      <w:pPr>
        <w:pStyle w:val="CommentText"/>
      </w:pPr>
      <w:r>
        <w:rPr>
          <w:rStyle w:val="CommentReference"/>
        </w:rPr>
        <w:annotationRef/>
      </w:r>
      <w:r w:rsidR="00635A07">
        <w:t>Edit the folder title to make it more readable.</w:t>
      </w:r>
    </w:p>
    <w:p w14:paraId="67F0B048" w14:textId="7D23234E" w:rsidR="001323F3" w:rsidRDefault="001323F3">
      <w:pPr>
        <w:pStyle w:val="CommentText"/>
      </w:pPr>
      <w:r>
        <w:t>May need to move up to the C section (Carlos Morton plus spelling out what OV means he</w:t>
      </w:r>
      <w:r w:rsidR="00BB0D52">
        <w:t>re).</w:t>
      </w:r>
    </w:p>
    <w:p w14:paraId="6BD0F929" w14:textId="6BB3B341" w:rsidR="001323F3" w:rsidRDefault="001323F3">
      <w:pPr>
        <w:pStyle w:val="CommentText"/>
      </w:pPr>
    </w:p>
  </w:comment>
  <w:comment w:id="148" w:author="Carla O Alvarez" w:date="2025-03-28T10:26:00Z" w:initials="COA">
    <w:p w14:paraId="270F133C" w14:textId="77777777" w:rsidR="00FB72C5" w:rsidRDefault="00FB72C5">
      <w:pPr>
        <w:pStyle w:val="CommentText"/>
      </w:pPr>
      <w:r>
        <w:rPr>
          <w:rStyle w:val="CommentReference"/>
        </w:rPr>
        <w:annotationRef/>
      </w:r>
      <w:r>
        <w:t>Clean up this folder title; the date range needs to be at the end</w:t>
      </w:r>
      <w:r w:rsidR="00F76C72">
        <w:t>.</w:t>
      </w:r>
    </w:p>
    <w:p w14:paraId="265D2199" w14:textId="77777777" w:rsidR="00F76C72" w:rsidRDefault="00F76C72">
      <w:pPr>
        <w:pStyle w:val="CommentText"/>
      </w:pPr>
    </w:p>
    <w:p w14:paraId="5BDF4C65" w14:textId="77777777" w:rsidR="00F76C72" w:rsidRDefault="00F76C72">
      <w:pPr>
        <w:pStyle w:val="CommentText"/>
      </w:pPr>
      <w:r>
        <w:t>A couple of options:</w:t>
      </w:r>
    </w:p>
    <w:p w14:paraId="11108968" w14:textId="77777777" w:rsidR="006867A0" w:rsidRDefault="006867A0" w:rsidP="006867A0">
      <w:pPr>
        <w:pStyle w:val="ListParagraph"/>
        <w:numPr>
          <w:ilvl w:val="0"/>
          <w:numId w:val="10"/>
        </w:numPr>
      </w:pPr>
      <w:r w:rsidRPr="00D34ECB">
        <w:t>Miscellaneous: Play by Edgar Poma About Carlos Morton U.C. Berkeley</w:t>
      </w:r>
      <w:r>
        <w:t xml:space="preserve">, </w:t>
      </w:r>
      <w:r w:rsidRPr="00D34ECB">
        <w:t xml:space="preserve">Dissertation by </w:t>
      </w:r>
      <w:proofErr w:type="spellStart"/>
      <w:r w:rsidRPr="00D34ECB">
        <w:t>Zalma</w:t>
      </w:r>
      <w:proofErr w:type="spellEnd"/>
      <w:r w:rsidRPr="00D34ECB">
        <w:t xml:space="preserve"> Mendez University of California Riverside, Fliers, Mailers, P.R. Production, </w:t>
      </w:r>
      <w:r>
        <w:t>1980s, 2006, 1980-2015</w:t>
      </w:r>
    </w:p>
    <w:p w14:paraId="202CB48E" w14:textId="77777777" w:rsidR="006867A0" w:rsidRDefault="006867A0" w:rsidP="006867A0">
      <w:pPr>
        <w:pStyle w:val="ListParagraph"/>
        <w:numPr>
          <w:ilvl w:val="0"/>
          <w:numId w:val="10"/>
        </w:numPr>
      </w:pPr>
      <w:r w:rsidRPr="00D34ECB">
        <w:t>Miscellaneous</w:t>
      </w:r>
      <w:r>
        <w:t xml:space="preserve"> files, 1980s, 2006, 1980-2015</w:t>
      </w:r>
    </w:p>
    <w:p w14:paraId="2469866C" w14:textId="719FF2A6" w:rsidR="006867A0" w:rsidRDefault="006867A0" w:rsidP="006867A0">
      <w:pPr>
        <w:pStyle w:val="ListParagraph"/>
        <w:numPr>
          <w:ilvl w:val="1"/>
          <w:numId w:val="10"/>
        </w:numPr>
      </w:pPr>
      <w:r w:rsidRPr="006867A0">
        <w:rPr>
          <w:color w:val="C00000"/>
        </w:rPr>
        <w:t xml:space="preserve">[Entered as a Scope and Contents Note at inventory level] </w:t>
      </w:r>
      <w:r w:rsidRPr="00D34ECB">
        <w:t>Play by Edgar Poma About Carlos Morton U.C. Berkeley</w:t>
      </w:r>
      <w:r>
        <w:t xml:space="preserve">, 1980s; </w:t>
      </w:r>
      <w:r w:rsidRPr="00D34ECB">
        <w:t xml:space="preserve">Dissertation by </w:t>
      </w:r>
      <w:proofErr w:type="spellStart"/>
      <w:r w:rsidRPr="00D34ECB">
        <w:t>Zalma</w:t>
      </w:r>
      <w:proofErr w:type="spellEnd"/>
      <w:r w:rsidRPr="00D34ECB">
        <w:t xml:space="preserve"> Mendez University of California Riverside, </w:t>
      </w:r>
      <w:r>
        <w:t xml:space="preserve">2006; and </w:t>
      </w:r>
      <w:r w:rsidRPr="00D34ECB">
        <w:t>Fliers, Mailers, P.R. Production,</w:t>
      </w:r>
      <w:r>
        <w:t xml:space="preserve"> 1980-2015</w:t>
      </w:r>
    </w:p>
    <w:p w14:paraId="0FCCF4B6" w14:textId="77777777" w:rsidR="00F76C72" w:rsidRDefault="00F76C72">
      <w:pPr>
        <w:pStyle w:val="CommentText"/>
      </w:pPr>
    </w:p>
    <w:p w14:paraId="2DBF8A19" w14:textId="77777777" w:rsidR="00F76C72" w:rsidRDefault="00F76C72">
      <w:pPr>
        <w:pStyle w:val="CommentText"/>
      </w:pPr>
    </w:p>
    <w:p w14:paraId="2C94B4E1" w14:textId="77777777" w:rsidR="00F76C72" w:rsidRDefault="00F76C72">
      <w:pPr>
        <w:pStyle w:val="CommentText"/>
      </w:pPr>
    </w:p>
    <w:p w14:paraId="78BD9181" w14:textId="77777777" w:rsidR="00F76C72" w:rsidRDefault="00F76C72">
      <w:pPr>
        <w:pStyle w:val="CommentText"/>
      </w:pPr>
    </w:p>
    <w:p w14:paraId="71750196" w14:textId="5FEBEBAF" w:rsidR="00F76C72" w:rsidRDefault="00F76C72">
      <w:pPr>
        <w:pStyle w:val="CommentText"/>
      </w:pPr>
    </w:p>
  </w:comment>
  <w:comment w:id="159" w:author="Carla O Alvarez" w:date="2025-03-28T10:32:00Z" w:initials="COA">
    <w:p w14:paraId="131D7DE4" w14:textId="1FEA9143" w:rsidR="00BF75C9" w:rsidRDefault="00BF75C9">
      <w:pPr>
        <w:pStyle w:val="CommentText"/>
      </w:pPr>
      <w:r>
        <w:rPr>
          <w:rStyle w:val="CommentReference"/>
        </w:rPr>
        <w:annotationRef/>
      </w:r>
      <w:r>
        <w:t xml:space="preserve">Spell out </w:t>
      </w:r>
      <w:r w:rsidR="00787AD0">
        <w:t>acronym</w:t>
      </w:r>
    </w:p>
  </w:comment>
  <w:comment w:id="162" w:author="Carla O Alvarez" w:date="2025-03-28T10:32:00Z" w:initials="COA">
    <w:p w14:paraId="520A39FE" w14:textId="77777777" w:rsidR="00BF75C9" w:rsidRDefault="00BF75C9">
      <w:pPr>
        <w:pStyle w:val="CommentText"/>
      </w:pPr>
      <w:r>
        <w:rPr>
          <w:rStyle w:val="CommentReference"/>
        </w:rPr>
        <w:annotationRef/>
      </w:r>
      <w:r>
        <w:t>Spell out</w:t>
      </w:r>
    </w:p>
    <w:p w14:paraId="0A399843" w14:textId="77777777" w:rsidR="00BF75C9" w:rsidRDefault="00BF75C9">
      <w:pPr>
        <w:pStyle w:val="CommentText"/>
      </w:pPr>
    </w:p>
    <w:p w14:paraId="5FA25719" w14:textId="04A6EEA2" w:rsidR="00BF75C9" w:rsidRDefault="00BF75C9">
      <w:pPr>
        <w:pStyle w:val="CommentText"/>
      </w:pPr>
      <w:r>
        <w:t>UC Riverside?</w:t>
      </w:r>
    </w:p>
  </w:comment>
  <w:comment w:id="165" w:author="Carla O Alvarez" w:date="2025-03-28T10:33:00Z" w:initials="COA">
    <w:p w14:paraId="31CC0890" w14:textId="77777777" w:rsidR="00FD66E3" w:rsidRDefault="00FD66E3">
      <w:pPr>
        <w:pStyle w:val="CommentText"/>
      </w:pPr>
      <w:r>
        <w:rPr>
          <w:rStyle w:val="CommentReference"/>
        </w:rPr>
        <w:annotationRef/>
      </w:r>
      <w:r>
        <w:t xml:space="preserve">Should this be Education Abroad Program (EAP) </w:t>
      </w:r>
      <w:r>
        <w:rPr>
          <w:rStyle w:val="CommentReference"/>
        </w:rPr>
        <w:annotationRef/>
      </w:r>
      <w:r>
        <w:t>?</w:t>
      </w:r>
    </w:p>
    <w:p w14:paraId="4695813E" w14:textId="77777777" w:rsidR="00787AD0" w:rsidRDefault="00787AD0">
      <w:pPr>
        <w:pStyle w:val="CommentText"/>
      </w:pPr>
    </w:p>
    <w:p w14:paraId="655C9EC9" w14:textId="5C486924" w:rsidR="00787AD0" w:rsidRDefault="00787AD0">
      <w:pPr>
        <w:pStyle w:val="CommentText"/>
      </w:pPr>
      <w:r>
        <w:t>The acronym typically goes inside the parenthesis.</w:t>
      </w:r>
    </w:p>
  </w:comment>
  <w:comment w:id="166" w:author="Carla O Alvarez" w:date="2025-03-28T10:34:00Z" w:initials="COA">
    <w:p w14:paraId="0F293B2E" w14:textId="16F82FCF" w:rsidR="00787AD0" w:rsidRDefault="00787AD0">
      <w:pPr>
        <w:pStyle w:val="CommentText"/>
      </w:pPr>
      <w:r>
        <w:rPr>
          <w:rStyle w:val="CommentReference"/>
        </w:rPr>
        <w:annotationRef/>
      </w:r>
      <w:r>
        <w:t>You don’t need “</w:t>
      </w:r>
      <w:proofErr w:type="spellStart"/>
      <w:r>
        <w:t>Miscelleneous</w:t>
      </w:r>
      <w:proofErr w:type="spellEnd"/>
      <w:r>
        <w:t>” here</w:t>
      </w:r>
      <w:r w:rsidR="00A00797">
        <w:t xml:space="preserve"> because </w:t>
      </w:r>
      <w:r>
        <w:t xml:space="preserve">you </w:t>
      </w:r>
      <w:r w:rsidR="00A00797">
        <w:t>specify genr</w:t>
      </w:r>
      <w:r w:rsidR="006A542E">
        <w:t>e in the rest of the title</w:t>
      </w:r>
    </w:p>
  </w:comment>
  <w:comment w:id="176" w:author="Carla O Alvarez" w:date="2025-03-28T10:37:00Z" w:initials="COA">
    <w:p w14:paraId="38350DF6" w14:textId="77777777" w:rsidR="00FC6D9A" w:rsidRDefault="00FC6D9A">
      <w:pPr>
        <w:pStyle w:val="CommentText"/>
      </w:pPr>
      <w:r>
        <w:rPr>
          <w:rStyle w:val="CommentReference"/>
        </w:rPr>
        <w:annotationRef/>
      </w:r>
      <w:r>
        <w:t xml:space="preserve">Don’t need the year hear because it’s the same as the year for </w:t>
      </w:r>
      <w:r w:rsidR="00765306">
        <w:t>the rest of the folder title.</w:t>
      </w:r>
    </w:p>
    <w:p w14:paraId="5980961A" w14:textId="77777777" w:rsidR="00765306" w:rsidRDefault="00765306">
      <w:pPr>
        <w:pStyle w:val="CommentText"/>
      </w:pPr>
    </w:p>
    <w:p w14:paraId="6549DA18" w14:textId="628E6C8C" w:rsidR="00765306" w:rsidRDefault="00765306">
      <w:pPr>
        <w:pStyle w:val="CommentText"/>
      </w:pPr>
      <w:r>
        <w:t>If it had been a different year (e.g. 2008) you would have moved to the end</w:t>
      </w:r>
      <w:r w:rsidR="00AF6252">
        <w:t>. The folder date would have been, 2008, 2012.</w:t>
      </w:r>
    </w:p>
  </w:comment>
  <w:comment w:id="196" w:author="Carla O Alvarez" w:date="2025-03-28T10:40:00Z" w:initials="COA">
    <w:p w14:paraId="2DC2BB5A" w14:textId="77777777" w:rsidR="00FF5110" w:rsidRDefault="00FF5110" w:rsidP="00FF5110">
      <w:pPr>
        <w:pStyle w:val="CommentText"/>
      </w:pPr>
      <w:r>
        <w:rPr>
          <w:rStyle w:val="CommentReference"/>
        </w:rPr>
        <w:annotationRef/>
      </w:r>
      <w:r>
        <w:t xml:space="preserve">DACS 2.4.14 for exact single dates are entered in Year Month Day format, </w:t>
      </w:r>
      <w:hyperlink r:id="rId7" w:anchor="exact-single-dates" w:history="1">
        <w:r w:rsidRPr="006162DE">
          <w:rPr>
            <w:rStyle w:val="Hyperlink"/>
          </w:rPr>
          <w:t>https://saa-ts-dacs.github.io/dacs/06_part_I/03_chapter_02/04_date.html#exact-single-dates</w:t>
        </w:r>
      </w:hyperlink>
    </w:p>
    <w:p w14:paraId="556FFA0B" w14:textId="229A2F5C" w:rsidR="00FF5110" w:rsidRDefault="00FF5110">
      <w:pPr>
        <w:pStyle w:val="CommentText"/>
      </w:pPr>
    </w:p>
  </w:comment>
  <w:comment w:id="207" w:author="Carla O Alvarez" w:date="2025-03-28T10:41:00Z" w:initials="COA">
    <w:p w14:paraId="4782F2EB" w14:textId="7B3914D4" w:rsidR="003A5A23" w:rsidRDefault="003A5A23">
      <w:pPr>
        <w:pStyle w:val="CommentText"/>
      </w:pPr>
      <w:r>
        <w:rPr>
          <w:rStyle w:val="CommentReference"/>
        </w:rPr>
        <w:annotationRef/>
      </w:r>
      <w:r>
        <w:t>Adjust folder title so that dates are listed at the end. See example included in comments above.</w:t>
      </w:r>
    </w:p>
  </w:comment>
  <w:comment w:id="218" w:author="Carla O Alvarez" w:date="2025-03-28T10:43:00Z" w:initials="COA">
    <w:p w14:paraId="58665C6B" w14:textId="77777777" w:rsidR="00E700B3" w:rsidRDefault="00E700B3">
      <w:pPr>
        <w:pStyle w:val="CommentText"/>
      </w:pPr>
      <w:r>
        <w:rPr>
          <w:rStyle w:val="CommentReference"/>
        </w:rPr>
        <w:annotationRef/>
      </w:r>
      <w:r>
        <w:t>Consider deleting, even if Dr. Morton included the word ‘Miscellaneous’ in the folder title.</w:t>
      </w:r>
    </w:p>
    <w:p w14:paraId="5BE6F483" w14:textId="77777777" w:rsidR="00E700B3" w:rsidRDefault="00E700B3">
      <w:pPr>
        <w:pStyle w:val="CommentText"/>
      </w:pPr>
    </w:p>
    <w:p w14:paraId="0E98C70B" w14:textId="38D24407" w:rsidR="00E700B3" w:rsidRDefault="00E700B3">
      <w:pPr>
        <w:pStyle w:val="CommentText"/>
      </w:pPr>
      <w:r>
        <w:t xml:space="preserve">The inventory has a lot </w:t>
      </w:r>
      <w:r w:rsidR="00F46EFE">
        <w:t>folder titles that include the word ‘miscellaneous’ and it’s one of those words that don’t really help researchers understand what is in the folder.</w:t>
      </w:r>
    </w:p>
  </w:comment>
  <w:comment w:id="232" w:author="Carla O Alvarez" w:date="2025-03-28T10:47:00Z" w:initials="COA">
    <w:p w14:paraId="65B92686" w14:textId="77777777" w:rsidR="00217D2C" w:rsidRDefault="00217D2C">
      <w:pPr>
        <w:pStyle w:val="CommentText"/>
      </w:pPr>
      <w:r>
        <w:rPr>
          <w:rStyle w:val="CommentReference"/>
        </w:rPr>
        <w:annotationRef/>
      </w:r>
      <w:r>
        <w:t>Do the edits I made to the title make sense?</w:t>
      </w:r>
    </w:p>
    <w:p w14:paraId="6D787157" w14:textId="6F232FDD" w:rsidR="00FF180B" w:rsidRDefault="00FF180B">
      <w:pPr>
        <w:pStyle w:val="CommentText"/>
      </w:pPr>
      <w:r>
        <w:t>If not, adjust as needed.</w:t>
      </w:r>
    </w:p>
  </w:comment>
  <w:comment w:id="240" w:author="Carla O Alvarez" w:date="2025-03-28T10:48:00Z" w:initials="COA">
    <w:p w14:paraId="0368A4FF" w14:textId="77777777" w:rsidR="00FF180B" w:rsidRDefault="00FF180B">
      <w:pPr>
        <w:pStyle w:val="CommentText"/>
      </w:pPr>
      <w:r>
        <w:rPr>
          <w:rStyle w:val="CommentReference"/>
        </w:rPr>
        <w:annotationRef/>
      </w:r>
      <w:r>
        <w:t>Vietnam visit, trip, research?</w:t>
      </w:r>
    </w:p>
    <w:p w14:paraId="33F01DDB" w14:textId="52D5651C" w:rsidR="00FF180B" w:rsidRDefault="00FF180B">
      <w:pPr>
        <w:pStyle w:val="CommentText"/>
      </w:pPr>
      <w:r>
        <w:t>Are you able to add another descriptive word here?</w:t>
      </w:r>
    </w:p>
  </w:comment>
  <w:comment w:id="241" w:author="Carla O Alvarez" w:date="2025-03-28T10:53:00Z" w:initials="COA">
    <w:p w14:paraId="165BA740" w14:textId="77777777" w:rsidR="007F3349" w:rsidRDefault="007F3349">
      <w:pPr>
        <w:pStyle w:val="CommentText"/>
      </w:pPr>
      <w:r>
        <w:rPr>
          <w:rStyle w:val="CommentReference"/>
        </w:rPr>
        <w:annotationRef/>
      </w:r>
      <w:r>
        <w:t xml:space="preserve">Where do you have the </w:t>
      </w:r>
      <w:r w:rsidR="00DA69DB">
        <w:t>7-inch vinyl record?</w:t>
      </w:r>
    </w:p>
    <w:p w14:paraId="5051D881" w14:textId="77777777" w:rsidR="00DA69DB" w:rsidRDefault="00DA69DB" w:rsidP="00B62DF9">
      <w:pPr>
        <w:pStyle w:val="CommentText"/>
        <w:numPr>
          <w:ilvl w:val="0"/>
          <w:numId w:val="14"/>
        </w:numPr>
      </w:pPr>
      <w:r>
        <w:t>If it’s listed below, then add the format in parenthesis so it’s identifiable.</w:t>
      </w:r>
    </w:p>
    <w:p w14:paraId="65FF43C8" w14:textId="77777777" w:rsidR="005E53AF" w:rsidRDefault="005E53AF">
      <w:pPr>
        <w:pStyle w:val="CommentText"/>
      </w:pPr>
    </w:p>
    <w:p w14:paraId="64AE734C" w14:textId="77777777" w:rsidR="006C1EB2" w:rsidRDefault="006C1EB2">
      <w:pPr>
        <w:pStyle w:val="CommentText"/>
      </w:pPr>
    </w:p>
    <w:p w14:paraId="34715811" w14:textId="4A0CC75A" w:rsidR="006C1EB2" w:rsidRDefault="006C1EB2">
      <w:pPr>
        <w:pStyle w:val="CommentText"/>
      </w:pPr>
      <w:r>
        <w:t>What is the title of the 2 CD?</w:t>
      </w:r>
    </w:p>
    <w:p w14:paraId="6BA89AB1" w14:textId="08EF7FDE" w:rsidR="005E53AF" w:rsidRDefault="005E53AF" w:rsidP="005E53AF">
      <w:pPr>
        <w:pStyle w:val="CommentText"/>
        <w:numPr>
          <w:ilvl w:val="0"/>
          <w:numId w:val="13"/>
        </w:numPr>
      </w:pPr>
      <w:r>
        <w:t xml:space="preserve">If you already listed here, </w:t>
      </w:r>
      <w:r>
        <w:t>then add the format in parenthesis so it’s identifiable</w:t>
      </w:r>
    </w:p>
    <w:p w14:paraId="614EA438" w14:textId="408A9E4D" w:rsidR="005E53AF" w:rsidRDefault="005E53AF" w:rsidP="005E53AF">
      <w:pPr>
        <w:pStyle w:val="CommentText"/>
        <w:numPr>
          <w:ilvl w:val="0"/>
          <w:numId w:val="13"/>
        </w:numPr>
      </w:pPr>
      <w:r>
        <w:t>If not listed, then add</w:t>
      </w:r>
    </w:p>
    <w:p w14:paraId="77C5E74B" w14:textId="77777777" w:rsidR="006C1EB2" w:rsidRDefault="006C1EB2">
      <w:pPr>
        <w:pStyle w:val="CommentText"/>
      </w:pPr>
    </w:p>
    <w:p w14:paraId="552F8A11" w14:textId="097B7FB3" w:rsidR="00B64E9A" w:rsidRDefault="00B62DF9">
      <w:pPr>
        <w:pStyle w:val="CommentText"/>
      </w:pPr>
      <w:r>
        <w:t xml:space="preserve">I put a </w:t>
      </w:r>
      <w:r w:rsidR="00B64E9A">
        <w:t>legal-size</w:t>
      </w:r>
      <w:r>
        <w:t xml:space="preserve"> envelope that you can use to store the 2 CDs</w:t>
      </w:r>
      <w:r w:rsidR="00464CF9">
        <w:t xml:space="preserve"> instead of a </w:t>
      </w:r>
      <w:r w:rsidR="00B64E9A">
        <w:t>legal-size</w:t>
      </w:r>
      <w:r w:rsidR="00464CF9">
        <w:t xml:space="preserve"> folder. This is to prevent the CDs from falling out of a folder; they are more secure in an envelope.</w:t>
      </w:r>
    </w:p>
    <w:p w14:paraId="2085AB5E" w14:textId="69829EBC" w:rsidR="00B64E9A" w:rsidRDefault="00B64E9A">
      <w:pPr>
        <w:pStyle w:val="CommentText"/>
      </w:pPr>
      <w:r>
        <w:t>The envelope is together with the sleeve for the 7-inch vinyl.</w:t>
      </w:r>
    </w:p>
  </w:comment>
  <w:comment w:id="242" w:author="Carla O Alvarez" w:date="2025-03-28T10:56:00Z" w:initials="COA">
    <w:p w14:paraId="5AE4DD97" w14:textId="77777777" w:rsidR="00C64613" w:rsidRDefault="00C64613">
      <w:pPr>
        <w:pStyle w:val="CommentText"/>
      </w:pPr>
      <w:r>
        <w:rPr>
          <w:rStyle w:val="CommentReference"/>
        </w:rPr>
        <w:annotationRef/>
      </w:r>
      <w:r>
        <w:t>Consistently identify the slides.</w:t>
      </w:r>
    </w:p>
    <w:p w14:paraId="7B5AA774" w14:textId="254AF83E" w:rsidR="00C64613" w:rsidRDefault="00C64613">
      <w:pPr>
        <w:pStyle w:val="CommentText"/>
      </w:pPr>
      <w:r>
        <w:t>You have photographic slides and slides</w:t>
      </w:r>
    </w:p>
  </w:comment>
  <w:comment w:id="245" w:author="Carla O Alvarez" w:date="2025-03-28T10:49:00Z" w:initials="COA">
    <w:p w14:paraId="0C8DDE76" w14:textId="77777777" w:rsidR="003E50DC" w:rsidRDefault="003E50DC" w:rsidP="003E50DC">
      <w:pPr>
        <w:pStyle w:val="CommentText"/>
      </w:pPr>
      <w:r>
        <w:rPr>
          <w:rStyle w:val="CommentReference"/>
        </w:rPr>
        <w:annotationRef/>
      </w:r>
      <w:r>
        <w:t xml:space="preserve">DACS 2.4.14 for exact single dates are entered in Year Month Day format, </w:t>
      </w:r>
      <w:hyperlink r:id="rId8" w:anchor="exact-single-dates" w:history="1">
        <w:r w:rsidRPr="006162DE">
          <w:rPr>
            <w:rStyle w:val="Hyperlink"/>
          </w:rPr>
          <w:t>https://saa-ts-dacs.github.io/dacs/06_part_I/03_chapter_02/04_date.html#exact-single-dates</w:t>
        </w:r>
      </w:hyperlink>
    </w:p>
    <w:p w14:paraId="57C69159" w14:textId="399C1DEC" w:rsidR="003E50DC" w:rsidRDefault="003E50DC">
      <w:pPr>
        <w:pStyle w:val="CommentText"/>
      </w:pPr>
    </w:p>
  </w:comment>
  <w:comment w:id="243" w:author="Carla O Alvarez" w:date="2025-03-28T10:50:00Z" w:initials="COA">
    <w:p w14:paraId="20B4FF96" w14:textId="77777777" w:rsidR="003E50DC" w:rsidRDefault="003E50DC">
      <w:pPr>
        <w:pStyle w:val="CommentText"/>
      </w:pPr>
      <w:r>
        <w:rPr>
          <w:rStyle w:val="CommentReference"/>
        </w:rPr>
        <w:annotationRef/>
      </w:r>
      <w:r>
        <w:t>Do you need 2 folders here?</w:t>
      </w:r>
    </w:p>
    <w:p w14:paraId="2424440B" w14:textId="77777777" w:rsidR="003E50DC" w:rsidRDefault="00E30576">
      <w:pPr>
        <w:pStyle w:val="CommentText"/>
      </w:pPr>
      <w:r>
        <w:t>You could put together in 1 folder since the title is the same and as long as all the slides fit in one folder.</w:t>
      </w:r>
    </w:p>
    <w:p w14:paraId="0411A925" w14:textId="5CBD402F" w:rsidR="00E30576" w:rsidRDefault="00E30576">
      <w:pPr>
        <w:pStyle w:val="CommentText"/>
      </w:pPr>
    </w:p>
  </w:comment>
  <w:comment w:id="253" w:author="Carla O Alvarez" w:date="2025-03-28T10:56:00Z" w:initials="COA">
    <w:p w14:paraId="369EE436" w14:textId="57125FC1" w:rsidR="000C6A10" w:rsidRDefault="000C6A10">
      <w:pPr>
        <w:pStyle w:val="CommentText"/>
      </w:pPr>
      <w:r>
        <w:rPr>
          <w:rStyle w:val="CommentReference"/>
        </w:rPr>
        <w:annotationRef/>
      </w:r>
      <w:r>
        <w:t>Consider deleting word</w:t>
      </w:r>
      <w:r w:rsidR="0099658E">
        <w:t xml:space="preserve"> ‘miscellaneous’ and if you do, move t</w:t>
      </w:r>
      <w:r w:rsidR="0022038B">
        <w:t>he re-titled folder to the P’s (Photographs and Programs)</w:t>
      </w:r>
    </w:p>
  </w:comment>
  <w:comment w:id="267" w:author="Carla O Alvarez" w:date="2025-03-28T10:59:00Z" w:initials="COA">
    <w:p w14:paraId="792E1612" w14:textId="77777777" w:rsidR="00505724" w:rsidRDefault="0022038B">
      <w:pPr>
        <w:pStyle w:val="CommentText"/>
      </w:pPr>
      <w:r>
        <w:rPr>
          <w:rStyle w:val="CommentReference"/>
        </w:rPr>
        <w:annotationRef/>
      </w:r>
      <w:r w:rsidR="00505724">
        <w:t>Each cassette tape needs to be listed individually</w:t>
      </w:r>
    </w:p>
    <w:p w14:paraId="5B376970" w14:textId="77777777" w:rsidR="00505724" w:rsidRDefault="00505724">
      <w:pPr>
        <w:pStyle w:val="CommentText"/>
      </w:pPr>
    </w:p>
    <w:p w14:paraId="780C2DDD" w14:textId="77777777" w:rsidR="0022038B" w:rsidRDefault="00AA736D">
      <w:pPr>
        <w:pStyle w:val="CommentText"/>
      </w:pPr>
      <w:r>
        <w:t>[heading/su</w:t>
      </w:r>
      <w:r w:rsidR="00572CFD">
        <w:t>bseries</w:t>
      </w:r>
      <w:r>
        <w:t>]</w:t>
      </w:r>
      <w:r w:rsidR="00572CFD">
        <w:t xml:space="preserve"> </w:t>
      </w:r>
      <w:r>
        <w:t xml:space="preserve">Tapes of </w:t>
      </w:r>
      <w:r>
        <w:rPr>
          <w:rStyle w:val="CommentReference"/>
        </w:rPr>
        <w:annotationRef/>
      </w:r>
      <w:r>
        <w:t>Interviews Conducted by Carlos Morton for Articles + Plays</w:t>
      </w:r>
    </w:p>
    <w:p w14:paraId="24567128" w14:textId="00BFD470" w:rsidR="00572CFD" w:rsidRDefault="00572CFD" w:rsidP="00572CFD">
      <w:pPr>
        <w:pStyle w:val="CommentText"/>
        <w:numPr>
          <w:ilvl w:val="0"/>
          <w:numId w:val="11"/>
        </w:numPr>
      </w:pPr>
      <w:r>
        <w:t>[title of tape, date]</w:t>
      </w:r>
    </w:p>
    <w:p w14:paraId="175DF6BB" w14:textId="77777777" w:rsidR="00572CFD" w:rsidRDefault="00572CFD" w:rsidP="00572CFD">
      <w:pPr>
        <w:pStyle w:val="CommentText"/>
        <w:numPr>
          <w:ilvl w:val="0"/>
          <w:numId w:val="11"/>
        </w:numPr>
      </w:pPr>
      <w:r>
        <w:t>[title of tape, date]</w:t>
      </w:r>
    </w:p>
    <w:p w14:paraId="44F5D200" w14:textId="77777777" w:rsidR="00572CFD" w:rsidRDefault="00572CFD" w:rsidP="00572CFD">
      <w:pPr>
        <w:pStyle w:val="CommentText"/>
        <w:numPr>
          <w:ilvl w:val="0"/>
          <w:numId w:val="11"/>
        </w:numPr>
      </w:pPr>
      <w:r>
        <w:t>[title of tape, date]</w:t>
      </w:r>
    </w:p>
    <w:p w14:paraId="76F054DD" w14:textId="06487252" w:rsidR="00572CFD" w:rsidRDefault="00572CF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B49AE9" w15:done="0"/>
  <w15:commentEx w15:paraId="14FAA04A" w15:done="0"/>
  <w15:commentEx w15:paraId="75B8C1CD" w15:done="0"/>
  <w15:commentEx w15:paraId="2F5FFE61" w15:done="0"/>
  <w15:commentEx w15:paraId="50BB81DF" w15:done="0"/>
  <w15:commentEx w15:paraId="23E9906E" w15:done="0"/>
  <w15:commentEx w15:paraId="66CAF715" w15:done="0"/>
  <w15:commentEx w15:paraId="6E9E89A0" w15:done="0"/>
  <w15:commentEx w15:paraId="29F305BA" w15:done="0"/>
  <w15:commentEx w15:paraId="1CAD6FE2" w15:done="0"/>
  <w15:commentEx w15:paraId="4039438D" w15:done="0"/>
  <w15:commentEx w15:paraId="7BD9F3C5" w15:done="0"/>
  <w15:commentEx w15:paraId="04DFEF33" w15:done="0"/>
  <w15:commentEx w15:paraId="0D1B7128" w15:done="0"/>
  <w15:commentEx w15:paraId="260DC77E" w15:done="0"/>
  <w15:commentEx w15:paraId="516363B7" w15:done="0"/>
  <w15:commentEx w15:paraId="29E19FF8" w15:done="0"/>
  <w15:commentEx w15:paraId="3378356D" w15:done="0"/>
  <w15:commentEx w15:paraId="409907FF" w15:done="0"/>
  <w15:commentEx w15:paraId="53CF3EFD" w15:done="0"/>
  <w15:commentEx w15:paraId="7CDF0A9F" w15:done="0"/>
  <w15:commentEx w15:paraId="3F7CCC37" w15:done="0"/>
  <w15:commentEx w15:paraId="65A1EEF5" w15:done="0"/>
  <w15:commentEx w15:paraId="00D3B847" w15:done="0"/>
  <w15:commentEx w15:paraId="47327ED5" w15:done="0"/>
  <w15:commentEx w15:paraId="334DDE4F" w15:done="0"/>
  <w15:commentEx w15:paraId="6D8F3C7B" w15:done="0"/>
  <w15:commentEx w15:paraId="2E29E6BC" w15:done="0"/>
  <w15:commentEx w15:paraId="7347A651" w15:done="0"/>
  <w15:commentEx w15:paraId="6BD0F929" w15:done="0"/>
  <w15:commentEx w15:paraId="71750196" w15:done="0"/>
  <w15:commentEx w15:paraId="131D7DE4" w15:done="0"/>
  <w15:commentEx w15:paraId="5FA25719" w15:done="0"/>
  <w15:commentEx w15:paraId="655C9EC9" w15:done="0"/>
  <w15:commentEx w15:paraId="0F293B2E" w15:done="0"/>
  <w15:commentEx w15:paraId="6549DA18" w15:done="0"/>
  <w15:commentEx w15:paraId="556FFA0B" w15:done="0"/>
  <w15:commentEx w15:paraId="4782F2EB" w15:done="0"/>
  <w15:commentEx w15:paraId="0E98C70B" w15:done="0"/>
  <w15:commentEx w15:paraId="6D787157" w15:done="0"/>
  <w15:commentEx w15:paraId="33F01DDB" w15:done="0"/>
  <w15:commentEx w15:paraId="2085AB5E" w15:done="0"/>
  <w15:commentEx w15:paraId="7B5AA774" w15:done="0"/>
  <w15:commentEx w15:paraId="57C69159" w15:done="0"/>
  <w15:commentEx w15:paraId="0411A925" w15:done="0"/>
  <w15:commentEx w15:paraId="369EE436" w15:done="0"/>
  <w15:commentEx w15:paraId="76F054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90079E" w16cex:dateUtc="2025-03-27T22:21:00Z"/>
  <w16cex:commentExtensible w16cex:durableId="2B900806" w16cex:dateUtc="2025-03-27T22:23:00Z"/>
  <w16cex:commentExtensible w16cex:durableId="2B9012B8" w16cex:dateUtc="2025-03-27T23:08:00Z"/>
  <w16cex:commentExtensible w16cex:durableId="2B900952" w16cex:dateUtc="2025-03-27T22:28:00Z"/>
  <w16cex:commentExtensible w16cex:durableId="2B901408" w16cex:dateUtc="2025-03-27T23:14:00Z"/>
  <w16cex:commentExtensible w16cex:durableId="2B9014B4" w16cex:dateUtc="2025-03-27T23:17:00Z"/>
  <w16cex:commentExtensible w16cex:durableId="2B901710" w16cex:dateUtc="2025-03-27T23:27:00Z"/>
  <w16cex:commentExtensible w16cex:durableId="2B901767" w16cex:dateUtc="2025-03-27T23:28:00Z"/>
  <w16cex:commentExtensible w16cex:durableId="2B900FE2" w16cex:dateUtc="2025-03-27T22:56:00Z"/>
  <w16cex:commentExtensible w16cex:durableId="2B900ABA" w16cex:dateUtc="2025-03-27T22:34:00Z"/>
  <w16cex:commentExtensible w16cex:durableId="2B900B1C" w16cex:dateUtc="2025-03-27T22:36:00Z"/>
  <w16cex:commentExtensible w16cex:durableId="2B900CC5" w16cex:dateUtc="2025-03-27T22:43:00Z"/>
  <w16cex:commentExtensible w16cex:durableId="2B900D4E" w16cex:dateUtc="2025-03-27T22:45:00Z"/>
  <w16cex:commentExtensible w16cex:durableId="2B900D8E" w16cex:dateUtc="2025-03-27T22:46:00Z"/>
  <w16cex:commentExtensible w16cex:durableId="2B900F33" w16cex:dateUtc="2025-03-27T22:53:00Z"/>
  <w16cex:commentExtensible w16cex:durableId="2B901045" w16cex:dateUtc="2025-03-27T22:58:00Z"/>
  <w16cex:commentExtensible w16cex:durableId="2B901812" w16cex:dateUtc="2025-03-27T23:31:00Z"/>
  <w16cex:commentExtensible w16cex:durableId="2B9018E5" w16cex:dateUtc="2025-03-27T23:35:00Z"/>
  <w16cex:commentExtensible w16cex:durableId="2B90113E" w16cex:dateUtc="2025-03-27T23:02:00Z"/>
  <w16cex:commentExtensible w16cex:durableId="2B90117E" w16cex:dateUtc="2025-03-27T23:03:00Z"/>
  <w16cex:commentExtensible w16cex:durableId="2B9018A1" w16cex:dateUtc="2025-03-27T23:34:00Z"/>
  <w16cex:commentExtensible w16cex:durableId="2B901973" w16cex:dateUtc="2025-03-27T23:37:00Z"/>
  <w16cex:commentExtensible w16cex:durableId="2B901B3A" w16cex:dateUtc="2025-03-27T23:45:00Z"/>
  <w16cex:commentExtensible w16cex:durableId="2B901BFA" w16cex:dateUtc="2025-03-27T23:48:00Z"/>
  <w16cex:commentExtensible w16cex:durableId="2B901C47" w16cex:dateUtc="2025-03-27T23:49:00Z"/>
  <w16cex:commentExtensible w16cex:durableId="2B901C1A" w16cex:dateUtc="2025-03-27T23:48:00Z"/>
  <w16cex:commentExtensible w16cex:durableId="2B901C82" w16cex:dateUtc="2025-03-27T23:50:00Z"/>
  <w16cex:commentExtensible w16cex:durableId="2B90F52D" w16cex:dateUtc="2025-03-28T15:15:00Z"/>
  <w16cex:commentExtensible w16cex:durableId="2B90F655" w16cex:dateUtc="2025-03-28T15:20:00Z"/>
  <w16cex:commentExtensible w16cex:durableId="2B90F6D7" w16cex:dateUtc="2025-03-28T15:22:00Z"/>
  <w16cex:commentExtensible w16cex:durableId="2B90F7C6" w16cex:dateUtc="2025-03-28T15:26:00Z"/>
  <w16cex:commentExtensible w16cex:durableId="2B90F939" w16cex:dateUtc="2025-03-28T15:32:00Z"/>
  <w16cex:commentExtensible w16cex:durableId="2B90F929" w16cex:dateUtc="2025-03-28T15:32:00Z"/>
  <w16cex:commentExtensible w16cex:durableId="2B90F95C" w16cex:dateUtc="2025-03-28T15:33:00Z"/>
  <w16cex:commentExtensible w16cex:durableId="2B90F9C4" w16cex:dateUtc="2025-03-28T15:34:00Z"/>
  <w16cex:commentExtensible w16cex:durableId="2B90FA50" w16cex:dateUtc="2025-03-28T15:37:00Z"/>
  <w16cex:commentExtensible w16cex:durableId="2B90FB01" w16cex:dateUtc="2025-03-28T15:40:00Z"/>
  <w16cex:commentExtensible w16cex:durableId="2B90FB75" w16cex:dateUtc="2025-03-28T15:41:00Z"/>
  <w16cex:commentExtensible w16cex:durableId="2B90FBC4" w16cex:dateUtc="2025-03-28T15:43:00Z"/>
  <w16cex:commentExtensible w16cex:durableId="2B90FCBE" w16cex:dateUtc="2025-03-28T15:47:00Z"/>
  <w16cex:commentExtensible w16cex:durableId="2B90FCFA" w16cex:dateUtc="2025-03-28T15:48:00Z"/>
  <w16cex:commentExtensible w16cex:durableId="2B90FE0E" w16cex:dateUtc="2025-03-28T15:53:00Z"/>
  <w16cex:commentExtensible w16cex:durableId="2B90FEC1" w16cex:dateUtc="2025-03-28T15:56:00Z"/>
  <w16cex:commentExtensible w16cex:durableId="2B90FD29" w16cex:dateUtc="2025-03-28T15:49:00Z"/>
  <w16cex:commentExtensible w16cex:durableId="2B90FD59" w16cex:dateUtc="2025-03-28T15:50:00Z"/>
  <w16cex:commentExtensible w16cex:durableId="2B90FEEE" w16cex:dateUtc="2025-03-28T15:56:00Z"/>
  <w16cex:commentExtensible w16cex:durableId="2B90FF7D" w16cex:dateUtc="2025-03-28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B49AE9" w16cid:durableId="2B90079E"/>
  <w16cid:commentId w16cid:paraId="14FAA04A" w16cid:durableId="2B900806"/>
  <w16cid:commentId w16cid:paraId="75B8C1CD" w16cid:durableId="2B9012B8"/>
  <w16cid:commentId w16cid:paraId="2F5FFE61" w16cid:durableId="2B900952"/>
  <w16cid:commentId w16cid:paraId="50BB81DF" w16cid:durableId="2B901408"/>
  <w16cid:commentId w16cid:paraId="23E9906E" w16cid:durableId="2B9014B4"/>
  <w16cid:commentId w16cid:paraId="66CAF715" w16cid:durableId="2B901710"/>
  <w16cid:commentId w16cid:paraId="6E9E89A0" w16cid:durableId="2B901767"/>
  <w16cid:commentId w16cid:paraId="29F305BA" w16cid:durableId="2B900FE2"/>
  <w16cid:commentId w16cid:paraId="1CAD6FE2" w16cid:durableId="2B900ABA"/>
  <w16cid:commentId w16cid:paraId="4039438D" w16cid:durableId="2B900B1C"/>
  <w16cid:commentId w16cid:paraId="7BD9F3C5" w16cid:durableId="2B900CC5"/>
  <w16cid:commentId w16cid:paraId="04DFEF33" w16cid:durableId="2B900D4E"/>
  <w16cid:commentId w16cid:paraId="0D1B7128" w16cid:durableId="2B900D8E"/>
  <w16cid:commentId w16cid:paraId="260DC77E" w16cid:durableId="2B900F33"/>
  <w16cid:commentId w16cid:paraId="516363B7" w16cid:durableId="2B901045"/>
  <w16cid:commentId w16cid:paraId="29E19FF8" w16cid:durableId="2B901812"/>
  <w16cid:commentId w16cid:paraId="3378356D" w16cid:durableId="2B9018E5"/>
  <w16cid:commentId w16cid:paraId="409907FF" w16cid:durableId="2B90113E"/>
  <w16cid:commentId w16cid:paraId="53CF3EFD" w16cid:durableId="2B90117E"/>
  <w16cid:commentId w16cid:paraId="7CDF0A9F" w16cid:durableId="2B9018A1"/>
  <w16cid:commentId w16cid:paraId="3F7CCC37" w16cid:durableId="2B901973"/>
  <w16cid:commentId w16cid:paraId="65A1EEF5" w16cid:durableId="2B901B3A"/>
  <w16cid:commentId w16cid:paraId="00D3B847" w16cid:durableId="2B901BFA"/>
  <w16cid:commentId w16cid:paraId="47327ED5" w16cid:durableId="2B901C47"/>
  <w16cid:commentId w16cid:paraId="334DDE4F" w16cid:durableId="2B901C1A"/>
  <w16cid:commentId w16cid:paraId="6D8F3C7B" w16cid:durableId="2B901C82"/>
  <w16cid:commentId w16cid:paraId="2E29E6BC" w16cid:durableId="2B90F52D"/>
  <w16cid:commentId w16cid:paraId="7347A651" w16cid:durableId="2B90F655"/>
  <w16cid:commentId w16cid:paraId="6BD0F929" w16cid:durableId="2B90F6D7"/>
  <w16cid:commentId w16cid:paraId="71750196" w16cid:durableId="2B90F7C6"/>
  <w16cid:commentId w16cid:paraId="131D7DE4" w16cid:durableId="2B90F939"/>
  <w16cid:commentId w16cid:paraId="5FA25719" w16cid:durableId="2B90F929"/>
  <w16cid:commentId w16cid:paraId="655C9EC9" w16cid:durableId="2B90F95C"/>
  <w16cid:commentId w16cid:paraId="0F293B2E" w16cid:durableId="2B90F9C4"/>
  <w16cid:commentId w16cid:paraId="6549DA18" w16cid:durableId="2B90FA50"/>
  <w16cid:commentId w16cid:paraId="556FFA0B" w16cid:durableId="2B90FB01"/>
  <w16cid:commentId w16cid:paraId="4782F2EB" w16cid:durableId="2B90FB75"/>
  <w16cid:commentId w16cid:paraId="0E98C70B" w16cid:durableId="2B90FBC4"/>
  <w16cid:commentId w16cid:paraId="6D787157" w16cid:durableId="2B90FCBE"/>
  <w16cid:commentId w16cid:paraId="33F01DDB" w16cid:durableId="2B90FCFA"/>
  <w16cid:commentId w16cid:paraId="2085AB5E" w16cid:durableId="2B90FE0E"/>
  <w16cid:commentId w16cid:paraId="7B5AA774" w16cid:durableId="2B90FEC1"/>
  <w16cid:commentId w16cid:paraId="57C69159" w16cid:durableId="2B90FD29"/>
  <w16cid:commentId w16cid:paraId="0411A925" w16cid:durableId="2B90FD59"/>
  <w16cid:commentId w16cid:paraId="369EE436" w16cid:durableId="2B90FEEE"/>
  <w16cid:commentId w16cid:paraId="76F054DD" w16cid:durableId="2B90FF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C20BE"/>
    <w:multiLevelType w:val="multilevel"/>
    <w:tmpl w:val="9B4AE3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F246E73"/>
    <w:multiLevelType w:val="multilevel"/>
    <w:tmpl w:val="E84EB8F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0E778D5"/>
    <w:multiLevelType w:val="hybridMultilevel"/>
    <w:tmpl w:val="C7C20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2797B"/>
    <w:multiLevelType w:val="multilevel"/>
    <w:tmpl w:val="51C461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9570323"/>
    <w:multiLevelType w:val="hybridMultilevel"/>
    <w:tmpl w:val="2DB04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4857B9"/>
    <w:multiLevelType w:val="multilevel"/>
    <w:tmpl w:val="14CEA4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6D10536"/>
    <w:multiLevelType w:val="multilevel"/>
    <w:tmpl w:val="1242F3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79314C9"/>
    <w:multiLevelType w:val="multilevel"/>
    <w:tmpl w:val="43CA12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55795743"/>
    <w:multiLevelType w:val="hybridMultilevel"/>
    <w:tmpl w:val="C6DE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CA7426"/>
    <w:multiLevelType w:val="multilevel"/>
    <w:tmpl w:val="5D6EA9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08936C2"/>
    <w:multiLevelType w:val="hybridMultilevel"/>
    <w:tmpl w:val="D13E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24404"/>
    <w:multiLevelType w:val="hybridMultilevel"/>
    <w:tmpl w:val="0CB628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300862"/>
    <w:multiLevelType w:val="hybridMultilevel"/>
    <w:tmpl w:val="6DB4F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3C5A51"/>
    <w:multiLevelType w:val="multilevel"/>
    <w:tmpl w:val="58A6650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3"/>
  </w:num>
  <w:num w:numId="2">
    <w:abstractNumId w:val="7"/>
  </w:num>
  <w:num w:numId="3">
    <w:abstractNumId w:val="9"/>
  </w:num>
  <w:num w:numId="4">
    <w:abstractNumId w:val="3"/>
  </w:num>
  <w:num w:numId="5">
    <w:abstractNumId w:val="1"/>
  </w:num>
  <w:num w:numId="6">
    <w:abstractNumId w:val="6"/>
  </w:num>
  <w:num w:numId="7">
    <w:abstractNumId w:val="5"/>
  </w:num>
  <w:num w:numId="8">
    <w:abstractNumId w:val="0"/>
  </w:num>
  <w:num w:numId="9">
    <w:abstractNumId w:val="4"/>
  </w:num>
  <w:num w:numId="10">
    <w:abstractNumId w:val="11"/>
  </w:num>
  <w:num w:numId="11">
    <w:abstractNumId w:val="8"/>
  </w:num>
  <w:num w:numId="12">
    <w:abstractNumId w:val="10"/>
  </w:num>
  <w:num w:numId="13">
    <w:abstractNumId w:val="2"/>
  </w:num>
  <w:num w:numId="1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a O Alvarez">
    <w15:presenceInfo w15:providerId="AD" w15:userId="S::C.Alvarez@austin.utexas.edu::e811c757-0194-4d59-8134-85e1339f8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00C"/>
    <w:rsid w:val="00003C21"/>
    <w:rsid w:val="000068E0"/>
    <w:rsid w:val="00023117"/>
    <w:rsid w:val="00034C73"/>
    <w:rsid w:val="00046666"/>
    <w:rsid w:val="00072264"/>
    <w:rsid w:val="000730F2"/>
    <w:rsid w:val="00094199"/>
    <w:rsid w:val="000B5150"/>
    <w:rsid w:val="000B6C86"/>
    <w:rsid w:val="000C26A1"/>
    <w:rsid w:val="000C58B8"/>
    <w:rsid w:val="000C6A10"/>
    <w:rsid w:val="000E5FB2"/>
    <w:rsid w:val="001323F3"/>
    <w:rsid w:val="001476AF"/>
    <w:rsid w:val="001679A0"/>
    <w:rsid w:val="00177D84"/>
    <w:rsid w:val="001A523A"/>
    <w:rsid w:val="001A5FE8"/>
    <w:rsid w:val="001B3FBE"/>
    <w:rsid w:val="001B456E"/>
    <w:rsid w:val="001C0CA0"/>
    <w:rsid w:val="001C2BFD"/>
    <w:rsid w:val="001C401B"/>
    <w:rsid w:val="001D5B56"/>
    <w:rsid w:val="001E247B"/>
    <w:rsid w:val="00217270"/>
    <w:rsid w:val="00217D2C"/>
    <w:rsid w:val="0022038B"/>
    <w:rsid w:val="00241DAF"/>
    <w:rsid w:val="0029464F"/>
    <w:rsid w:val="002E6BEE"/>
    <w:rsid w:val="002F0F82"/>
    <w:rsid w:val="00323F66"/>
    <w:rsid w:val="003A5A23"/>
    <w:rsid w:val="003D047E"/>
    <w:rsid w:val="003D359D"/>
    <w:rsid w:val="003E50DC"/>
    <w:rsid w:val="00407F9B"/>
    <w:rsid w:val="004170DF"/>
    <w:rsid w:val="00464CF9"/>
    <w:rsid w:val="004707BF"/>
    <w:rsid w:val="004C0432"/>
    <w:rsid w:val="004F3924"/>
    <w:rsid w:val="0050530E"/>
    <w:rsid w:val="00505724"/>
    <w:rsid w:val="00566344"/>
    <w:rsid w:val="00572CFD"/>
    <w:rsid w:val="0057340C"/>
    <w:rsid w:val="00576263"/>
    <w:rsid w:val="005864FF"/>
    <w:rsid w:val="005C505E"/>
    <w:rsid w:val="005E53AF"/>
    <w:rsid w:val="00612DCE"/>
    <w:rsid w:val="0061742E"/>
    <w:rsid w:val="00635A07"/>
    <w:rsid w:val="006741EA"/>
    <w:rsid w:val="006867A0"/>
    <w:rsid w:val="006A542E"/>
    <w:rsid w:val="006C1EB2"/>
    <w:rsid w:val="006E25BF"/>
    <w:rsid w:val="00731914"/>
    <w:rsid w:val="00765306"/>
    <w:rsid w:val="0077610B"/>
    <w:rsid w:val="00787AD0"/>
    <w:rsid w:val="007C0910"/>
    <w:rsid w:val="007F3349"/>
    <w:rsid w:val="008271EA"/>
    <w:rsid w:val="00831CFB"/>
    <w:rsid w:val="00852D91"/>
    <w:rsid w:val="0086200C"/>
    <w:rsid w:val="00874440"/>
    <w:rsid w:val="00875487"/>
    <w:rsid w:val="00876088"/>
    <w:rsid w:val="008902CF"/>
    <w:rsid w:val="008B3F89"/>
    <w:rsid w:val="008B7777"/>
    <w:rsid w:val="008F4C86"/>
    <w:rsid w:val="00904AC6"/>
    <w:rsid w:val="009141B8"/>
    <w:rsid w:val="009400D5"/>
    <w:rsid w:val="00963436"/>
    <w:rsid w:val="0096555F"/>
    <w:rsid w:val="009672CF"/>
    <w:rsid w:val="0099658E"/>
    <w:rsid w:val="009E6ADE"/>
    <w:rsid w:val="00A00797"/>
    <w:rsid w:val="00A05DC0"/>
    <w:rsid w:val="00A20862"/>
    <w:rsid w:val="00A2178D"/>
    <w:rsid w:val="00A320D6"/>
    <w:rsid w:val="00A437AC"/>
    <w:rsid w:val="00A77205"/>
    <w:rsid w:val="00AA61DD"/>
    <w:rsid w:val="00AA736D"/>
    <w:rsid w:val="00AC77F9"/>
    <w:rsid w:val="00AF6252"/>
    <w:rsid w:val="00AF7BAE"/>
    <w:rsid w:val="00B62DF9"/>
    <w:rsid w:val="00B64E9A"/>
    <w:rsid w:val="00B72DF5"/>
    <w:rsid w:val="00BA3A82"/>
    <w:rsid w:val="00BB0D52"/>
    <w:rsid w:val="00BC531B"/>
    <w:rsid w:val="00BD2E56"/>
    <w:rsid w:val="00BF0950"/>
    <w:rsid w:val="00BF75C9"/>
    <w:rsid w:val="00C00CA4"/>
    <w:rsid w:val="00C020AB"/>
    <w:rsid w:val="00C02BDB"/>
    <w:rsid w:val="00C17186"/>
    <w:rsid w:val="00C21791"/>
    <w:rsid w:val="00C33245"/>
    <w:rsid w:val="00C44700"/>
    <w:rsid w:val="00C54F18"/>
    <w:rsid w:val="00C64613"/>
    <w:rsid w:val="00C723A5"/>
    <w:rsid w:val="00C8194F"/>
    <w:rsid w:val="00C86869"/>
    <w:rsid w:val="00C877AB"/>
    <w:rsid w:val="00D00F6A"/>
    <w:rsid w:val="00D43759"/>
    <w:rsid w:val="00D456A6"/>
    <w:rsid w:val="00D47578"/>
    <w:rsid w:val="00D811C4"/>
    <w:rsid w:val="00D82818"/>
    <w:rsid w:val="00D911CC"/>
    <w:rsid w:val="00DA69DB"/>
    <w:rsid w:val="00DC7A38"/>
    <w:rsid w:val="00DD1FA2"/>
    <w:rsid w:val="00E30576"/>
    <w:rsid w:val="00E61D12"/>
    <w:rsid w:val="00E6317C"/>
    <w:rsid w:val="00E6461C"/>
    <w:rsid w:val="00E66982"/>
    <w:rsid w:val="00E700B3"/>
    <w:rsid w:val="00E87F38"/>
    <w:rsid w:val="00E96526"/>
    <w:rsid w:val="00E97A87"/>
    <w:rsid w:val="00EB0401"/>
    <w:rsid w:val="00EB3648"/>
    <w:rsid w:val="00EB4F02"/>
    <w:rsid w:val="00EF76B9"/>
    <w:rsid w:val="00F02A86"/>
    <w:rsid w:val="00F41E23"/>
    <w:rsid w:val="00F46EFE"/>
    <w:rsid w:val="00F63281"/>
    <w:rsid w:val="00F76C72"/>
    <w:rsid w:val="00F863BF"/>
    <w:rsid w:val="00FB72C5"/>
    <w:rsid w:val="00FC6D9A"/>
    <w:rsid w:val="00FD66E3"/>
    <w:rsid w:val="00FE244D"/>
    <w:rsid w:val="00FF180B"/>
    <w:rsid w:val="00FF5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2B2E0"/>
  <w15:docId w15:val="{0463C53B-1CD8-4A70-A016-B35CA3C31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DC7A38"/>
    <w:rPr>
      <w:sz w:val="16"/>
      <w:szCs w:val="16"/>
    </w:rPr>
  </w:style>
  <w:style w:type="paragraph" w:styleId="CommentText">
    <w:name w:val="annotation text"/>
    <w:basedOn w:val="Normal"/>
    <w:link w:val="CommentTextChar"/>
    <w:uiPriority w:val="99"/>
    <w:semiHidden/>
    <w:unhideWhenUsed/>
    <w:rsid w:val="00DC7A38"/>
    <w:pPr>
      <w:spacing w:line="240" w:lineRule="auto"/>
    </w:pPr>
    <w:rPr>
      <w:sz w:val="20"/>
      <w:szCs w:val="20"/>
    </w:rPr>
  </w:style>
  <w:style w:type="character" w:customStyle="1" w:styleId="CommentTextChar">
    <w:name w:val="Comment Text Char"/>
    <w:basedOn w:val="DefaultParagraphFont"/>
    <w:link w:val="CommentText"/>
    <w:uiPriority w:val="99"/>
    <w:semiHidden/>
    <w:rsid w:val="00DC7A38"/>
    <w:rPr>
      <w:sz w:val="20"/>
      <w:szCs w:val="20"/>
    </w:rPr>
  </w:style>
  <w:style w:type="paragraph" w:styleId="CommentSubject">
    <w:name w:val="annotation subject"/>
    <w:basedOn w:val="CommentText"/>
    <w:next w:val="CommentText"/>
    <w:link w:val="CommentSubjectChar"/>
    <w:uiPriority w:val="99"/>
    <w:semiHidden/>
    <w:unhideWhenUsed/>
    <w:rsid w:val="00DC7A38"/>
    <w:rPr>
      <w:b/>
      <w:bCs/>
    </w:rPr>
  </w:style>
  <w:style w:type="character" w:customStyle="1" w:styleId="CommentSubjectChar">
    <w:name w:val="Comment Subject Char"/>
    <w:basedOn w:val="CommentTextChar"/>
    <w:link w:val="CommentSubject"/>
    <w:uiPriority w:val="99"/>
    <w:semiHidden/>
    <w:rsid w:val="00DC7A38"/>
    <w:rPr>
      <w:b/>
      <w:bCs/>
      <w:sz w:val="20"/>
      <w:szCs w:val="20"/>
    </w:rPr>
  </w:style>
  <w:style w:type="character" w:styleId="Hyperlink">
    <w:name w:val="Hyperlink"/>
    <w:basedOn w:val="DefaultParagraphFont"/>
    <w:uiPriority w:val="99"/>
    <w:unhideWhenUsed/>
    <w:rsid w:val="00323F66"/>
    <w:rPr>
      <w:color w:val="0000FF" w:themeColor="hyperlink"/>
      <w:u w:val="single"/>
    </w:rPr>
  </w:style>
  <w:style w:type="character" w:styleId="UnresolvedMention">
    <w:name w:val="Unresolved Mention"/>
    <w:basedOn w:val="DefaultParagraphFont"/>
    <w:uiPriority w:val="99"/>
    <w:semiHidden/>
    <w:unhideWhenUsed/>
    <w:rsid w:val="00323F66"/>
    <w:rPr>
      <w:color w:val="605E5C"/>
      <w:shd w:val="clear" w:color="auto" w:fill="E1DFDD"/>
    </w:rPr>
  </w:style>
  <w:style w:type="paragraph" w:styleId="Revision">
    <w:name w:val="Revision"/>
    <w:hidden/>
    <w:uiPriority w:val="99"/>
    <w:semiHidden/>
    <w:rsid w:val="006741EA"/>
    <w:pPr>
      <w:spacing w:line="240" w:lineRule="auto"/>
    </w:pPr>
  </w:style>
  <w:style w:type="character" w:customStyle="1" w:styleId="page">
    <w:name w:val="page"/>
    <w:basedOn w:val="DefaultParagraphFont"/>
    <w:rsid w:val="001B3FBE"/>
  </w:style>
  <w:style w:type="paragraph" w:styleId="ListParagraph">
    <w:name w:val="List Paragraph"/>
    <w:basedOn w:val="Normal"/>
    <w:uiPriority w:val="34"/>
    <w:qFormat/>
    <w:rsid w:val="00686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236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saa-ts-dacs.github.io/dacs/06_part_I/03_chapter_02/04_date.html" TargetMode="External"/><Relationship Id="rId3" Type="http://schemas.openxmlformats.org/officeDocument/2006/relationships/hyperlink" Target="http://vocab.getty.edu/page/aat/300048730" TargetMode="External"/><Relationship Id="rId7" Type="http://schemas.openxmlformats.org/officeDocument/2006/relationships/hyperlink" Target="https://saa-ts-dacs.github.io/dacs/06_part_I/03_chapter_02/04_date.html" TargetMode="External"/><Relationship Id="rId2" Type="http://schemas.openxmlformats.org/officeDocument/2006/relationships/hyperlink" Target="https://www.getty.edu/research/tools/vocabularies/aat/" TargetMode="External"/><Relationship Id="rId1" Type="http://schemas.openxmlformats.org/officeDocument/2006/relationships/hyperlink" Target="http://texastaro.pbworks.com/w/page/145522539/TARO%20Control%20Access" TargetMode="External"/><Relationship Id="rId6" Type="http://schemas.openxmlformats.org/officeDocument/2006/relationships/hyperlink" Target="https://saa-ts-dacs.github.io/dacs/06_part_I/03_chapter_02/04_date.html" TargetMode="External"/><Relationship Id="rId5" Type="http://schemas.openxmlformats.org/officeDocument/2006/relationships/hyperlink" Target="https://txarchives.org/search/subject_topics=Theater" TargetMode="External"/><Relationship Id="rId4" Type="http://schemas.openxmlformats.org/officeDocument/2006/relationships/hyperlink" Target="http://vocab.getty.edu/page/aat/300417554"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19</Pages>
  <Words>3799</Words>
  <Characters>21660</Characters>
  <Application>Microsoft Office Word</Application>
  <DocSecurity>0</DocSecurity>
  <Lines>180</Lines>
  <Paragraphs>50</Paragraphs>
  <ScaleCrop>false</ScaleCrop>
  <Company>UT Libraries</Company>
  <LinksUpToDate>false</LinksUpToDate>
  <CharactersWithSpaces>25409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 O Alvarez</dc:creator>
  <cp:lastModifiedBy>Carla O Alvarez</cp:lastModifiedBy>
  <cp:revision>156</cp:revision>
  <dcterms:created xsi:type="dcterms:W3CDTF">2025-03-27T16:48:00Z</dcterms:created>
  <dcterms:modified xsi:type="dcterms:W3CDTF">2025-03-28T16:16:00Z</dcterms:modified>
</cp:coreProperties>
</file>